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FD29F" w14:textId="11D5ECE0" w:rsidR="00A7545B" w:rsidRDefault="00CC341C" w:rsidP="00A7545B">
      <w:pPr>
        <w:jc w:val="center"/>
        <w:rPr>
          <w:rFonts w:ascii="Arial" w:hAnsi="Arial" w:cs="Arial"/>
        </w:rPr>
      </w:pPr>
      <w:r>
        <w:rPr>
          <w:noProof/>
        </w:rPr>
        <w:drawing>
          <wp:inline distT="0" distB="0" distL="0" distR="0" wp14:anchorId="3B1ED89B" wp14:editId="448B2A9E">
            <wp:extent cx="3742690" cy="4699636"/>
            <wp:effectExtent l="0" t="0" r="0" b="5715"/>
            <wp:docPr id="4331433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7">
                      <a:extLst>
                        <a:ext uri="{28A0092B-C50C-407E-A947-70E740481C1C}">
                          <a14:useLocalDpi xmlns:a14="http://schemas.microsoft.com/office/drawing/2010/main" val="0"/>
                        </a:ext>
                      </a:extLst>
                    </a:blip>
                    <a:stretch>
                      <a:fillRect/>
                    </a:stretch>
                  </pic:blipFill>
                  <pic:spPr>
                    <a:xfrm>
                      <a:off x="0" y="0"/>
                      <a:ext cx="3742690" cy="4699636"/>
                    </a:xfrm>
                    <a:prstGeom prst="rect">
                      <a:avLst/>
                    </a:prstGeom>
                  </pic:spPr>
                </pic:pic>
              </a:graphicData>
            </a:graphic>
          </wp:inline>
        </w:drawing>
      </w:r>
    </w:p>
    <w:p w14:paraId="636E1DF9" w14:textId="77777777" w:rsidR="00050818" w:rsidRPr="00DA74A6" w:rsidRDefault="00F43CB9" w:rsidP="00050818">
      <w:pPr>
        <w:jc w:val="center"/>
        <w:rPr>
          <w:rFonts w:ascii="Times New Roman" w:hAnsi="Times New Roman" w:cs="Times New Roman"/>
          <w:b/>
          <w:sz w:val="40"/>
          <w:szCs w:val="18"/>
        </w:rPr>
      </w:pPr>
      <w:r>
        <w:rPr>
          <w:rFonts w:ascii="Times New Roman" w:hAnsi="Times New Roman" w:cs="Times New Roman"/>
          <w:b/>
          <w:sz w:val="40"/>
          <w:szCs w:val="18"/>
        </w:rPr>
        <w:t>Universidad de las Fuerzas Armadas - Espe</w:t>
      </w:r>
    </w:p>
    <w:p w14:paraId="1280C19C" w14:textId="77777777" w:rsidR="00050818" w:rsidRPr="00E62B10" w:rsidRDefault="00F43CB9" w:rsidP="00050818">
      <w:pPr>
        <w:jc w:val="center"/>
        <w:rPr>
          <w:rFonts w:ascii="Times New Roman" w:hAnsi="Times New Roman" w:cs="Times New Roman"/>
          <w:b/>
          <w:sz w:val="36"/>
          <w:szCs w:val="36"/>
        </w:rPr>
      </w:pPr>
      <w:r>
        <w:rPr>
          <w:rFonts w:ascii="Times New Roman" w:hAnsi="Times New Roman" w:cs="Times New Roman"/>
          <w:b/>
          <w:sz w:val="36"/>
          <w:szCs w:val="36"/>
        </w:rPr>
        <w:t>INGENIERÍA EN TELECOMUNICACIONES</w:t>
      </w:r>
    </w:p>
    <w:p w14:paraId="70904394" w14:textId="77777777" w:rsidR="00050818" w:rsidRPr="001410C5" w:rsidRDefault="00F43CB9" w:rsidP="00050818">
      <w:pPr>
        <w:jc w:val="center"/>
        <w:rPr>
          <w:rFonts w:ascii="Times New Roman" w:hAnsi="Times New Roman" w:cs="Times New Roman"/>
          <w:b/>
          <w:sz w:val="32"/>
          <w:szCs w:val="32"/>
        </w:rPr>
      </w:pPr>
      <w:r>
        <w:rPr>
          <w:rFonts w:ascii="Times New Roman" w:hAnsi="Times New Roman" w:cs="Times New Roman"/>
          <w:b/>
          <w:sz w:val="32"/>
          <w:szCs w:val="32"/>
        </w:rPr>
        <w:t>CIRCUITOS DIGITALES</w:t>
      </w:r>
    </w:p>
    <w:p w14:paraId="697D70A9" w14:textId="7BEBC0D5" w:rsidR="00050818" w:rsidRPr="00485785" w:rsidRDefault="00F2315F" w:rsidP="00050818">
      <w:pPr>
        <w:jc w:val="center"/>
        <w:rPr>
          <w:rFonts w:ascii="Times New Roman" w:hAnsi="Times New Roman" w:cs="Times New Roman"/>
          <w:b/>
          <w:sz w:val="28"/>
          <w:szCs w:val="28"/>
        </w:rPr>
      </w:pPr>
      <w:r>
        <w:rPr>
          <w:rFonts w:ascii="Times New Roman" w:hAnsi="Times New Roman" w:cs="Times New Roman"/>
          <w:b/>
          <w:sz w:val="28"/>
          <w:szCs w:val="28"/>
        </w:rPr>
        <w:t>PRODUCTO UNIAD</w:t>
      </w:r>
    </w:p>
    <w:p w14:paraId="0C57F2D1" w14:textId="77777777" w:rsidR="00050818" w:rsidRPr="00485785" w:rsidRDefault="00050818" w:rsidP="00050818">
      <w:pPr>
        <w:rPr>
          <w:rFonts w:ascii="Times New Roman" w:hAnsi="Times New Roman" w:cs="Times New Roman"/>
          <w:b/>
        </w:rPr>
      </w:pPr>
      <w:r w:rsidRPr="00485785">
        <w:rPr>
          <w:rFonts w:ascii="Times New Roman" w:hAnsi="Times New Roman" w:cs="Times New Roman"/>
          <w:b/>
        </w:rPr>
        <w:t xml:space="preserve">Nombre: </w:t>
      </w:r>
      <w:r w:rsidR="00F43CB9">
        <w:rPr>
          <w:rFonts w:ascii="Times New Roman" w:hAnsi="Times New Roman" w:cs="Times New Roman"/>
          <w:b/>
        </w:rPr>
        <w:t>Rashel Frías,</w:t>
      </w:r>
      <w:r w:rsidR="0050628B">
        <w:rPr>
          <w:rFonts w:ascii="Times New Roman" w:hAnsi="Times New Roman" w:cs="Times New Roman"/>
          <w:b/>
        </w:rPr>
        <w:t xml:space="preserve"> Fernanda Guanoluisa,</w:t>
      </w:r>
      <w:r w:rsidR="00F43CB9">
        <w:rPr>
          <w:rFonts w:ascii="Times New Roman" w:hAnsi="Times New Roman" w:cs="Times New Roman"/>
          <w:b/>
        </w:rPr>
        <w:t xml:space="preserve"> Jorge Gallegos</w:t>
      </w:r>
    </w:p>
    <w:p w14:paraId="250AF33A" w14:textId="4178CBF5" w:rsidR="00050818" w:rsidRPr="00050818" w:rsidRDefault="00050818" w:rsidP="00050818">
      <w:pPr>
        <w:rPr>
          <w:rFonts w:ascii="Times New Roman" w:hAnsi="Times New Roman" w:cs="Times New Roman"/>
          <w:b/>
        </w:rPr>
      </w:pPr>
      <w:r w:rsidRPr="00050818">
        <w:rPr>
          <w:rFonts w:ascii="Times New Roman" w:hAnsi="Times New Roman" w:cs="Times New Roman"/>
          <w:b/>
        </w:rPr>
        <w:t xml:space="preserve">Fecha: </w:t>
      </w:r>
      <w:r w:rsidR="004B70F9">
        <w:rPr>
          <w:rFonts w:ascii="Times New Roman" w:hAnsi="Times New Roman" w:cs="Times New Roman"/>
          <w:b/>
        </w:rPr>
        <w:t xml:space="preserve">22 </w:t>
      </w:r>
      <w:r w:rsidR="00F43CB9">
        <w:rPr>
          <w:rFonts w:ascii="Times New Roman" w:hAnsi="Times New Roman" w:cs="Times New Roman"/>
          <w:b/>
        </w:rPr>
        <w:t>de junio del 2020</w:t>
      </w:r>
      <w:r w:rsidRPr="00050818">
        <w:rPr>
          <w:rFonts w:ascii="Times New Roman" w:hAnsi="Times New Roman" w:cs="Times New Roman"/>
          <w:b/>
        </w:rPr>
        <w:tab/>
      </w:r>
    </w:p>
    <w:p w14:paraId="3021AD7F" w14:textId="77777777" w:rsidR="00A608CE" w:rsidRPr="00A608CE" w:rsidRDefault="00050818" w:rsidP="00A608CE">
      <w:pPr>
        <w:rPr>
          <w:rFonts w:ascii="Times New Roman" w:hAnsi="Times New Roman" w:cs="Times New Roman"/>
          <w:b/>
        </w:rPr>
      </w:pPr>
      <w:r w:rsidRPr="00050818">
        <w:rPr>
          <w:rFonts w:ascii="Times New Roman" w:hAnsi="Times New Roman" w:cs="Times New Roman"/>
          <w:b/>
        </w:rPr>
        <w:t xml:space="preserve">Profesor: </w:t>
      </w:r>
      <w:r w:rsidR="00F43CB9">
        <w:rPr>
          <w:rFonts w:ascii="Times New Roman" w:hAnsi="Times New Roman" w:cs="Times New Roman"/>
          <w:b/>
        </w:rPr>
        <w:t>Ing. Darwin Alulema</w:t>
      </w:r>
    </w:p>
    <w:p w14:paraId="770242FA" w14:textId="269DC153" w:rsidR="5CA03CC9" w:rsidRDefault="5CA03CC9" w:rsidP="5CA03CC9">
      <w:pPr>
        <w:rPr>
          <w:rFonts w:ascii="Times New Roman" w:hAnsi="Times New Roman" w:cs="Times New Roman"/>
          <w:b/>
          <w:bCs/>
        </w:rPr>
      </w:pPr>
    </w:p>
    <w:p w14:paraId="1709A82C" w14:textId="77777777" w:rsidR="0050628B" w:rsidRDefault="0050628B" w:rsidP="00050818">
      <w:pPr>
        <w:jc w:val="center"/>
        <w:rPr>
          <w:rFonts w:ascii="Times New Roman" w:hAnsi="Times New Roman" w:cs="Times New Roman"/>
          <w:b/>
          <w:sz w:val="28"/>
          <w:szCs w:val="28"/>
        </w:rPr>
      </w:pPr>
    </w:p>
    <w:p w14:paraId="68855AF3" w14:textId="77777777" w:rsidR="0050628B" w:rsidRDefault="0050628B" w:rsidP="00050818">
      <w:pPr>
        <w:jc w:val="center"/>
        <w:rPr>
          <w:rFonts w:ascii="Times New Roman" w:hAnsi="Times New Roman" w:cs="Times New Roman"/>
          <w:b/>
          <w:sz w:val="28"/>
          <w:szCs w:val="28"/>
        </w:rPr>
      </w:pPr>
    </w:p>
    <w:p w14:paraId="5DBF5B92" w14:textId="77777777" w:rsidR="0050628B" w:rsidRDefault="0050628B" w:rsidP="00050818">
      <w:pPr>
        <w:jc w:val="center"/>
        <w:rPr>
          <w:rFonts w:ascii="Times New Roman" w:hAnsi="Times New Roman" w:cs="Times New Roman"/>
          <w:b/>
          <w:sz w:val="28"/>
          <w:szCs w:val="28"/>
        </w:rPr>
      </w:pPr>
    </w:p>
    <w:p w14:paraId="04C0FC67" w14:textId="17813966" w:rsidR="00050818" w:rsidRPr="00485785" w:rsidRDefault="00C16557" w:rsidP="00050818">
      <w:pPr>
        <w:jc w:val="center"/>
        <w:rPr>
          <w:rFonts w:ascii="Times New Roman" w:hAnsi="Times New Roman" w:cs="Times New Roman"/>
          <w:b/>
          <w:sz w:val="28"/>
          <w:szCs w:val="28"/>
        </w:rPr>
      </w:pPr>
      <w:r>
        <w:rPr>
          <w:rFonts w:ascii="Times New Roman" w:hAnsi="Times New Roman" w:cs="Times New Roman"/>
          <w:b/>
          <w:sz w:val="28"/>
          <w:szCs w:val="28"/>
        </w:rPr>
        <w:lastRenderedPageBreak/>
        <w:t>D</w:t>
      </w:r>
      <w:r w:rsidR="00DB6BA7">
        <w:rPr>
          <w:rFonts w:ascii="Times New Roman" w:hAnsi="Times New Roman" w:cs="Times New Roman"/>
          <w:b/>
          <w:sz w:val="28"/>
          <w:szCs w:val="28"/>
        </w:rPr>
        <w:t>iseño e implementación de circuitos digitales</w:t>
      </w:r>
    </w:p>
    <w:p w14:paraId="7A9FAC6B" w14:textId="77777777" w:rsidR="00050818" w:rsidRPr="00DC59D2" w:rsidRDefault="00F43CB9" w:rsidP="00050818">
      <w:pPr>
        <w:pStyle w:val="Authors"/>
        <w:framePr w:w="0" w:hSpace="0" w:vSpace="0" w:wrap="auto" w:vAnchor="margin" w:hAnchor="text" w:xAlign="left" w:yAlign="inline"/>
        <w:rPr>
          <w:lang w:val="es-MX"/>
        </w:rPr>
      </w:pPr>
      <w:r>
        <w:rPr>
          <w:lang w:val="es-MX"/>
        </w:rPr>
        <w:t>Rashel Frías, Fernanda Guanoluisa, Jorge Gallegos</w:t>
      </w:r>
      <w:r w:rsidR="00050818">
        <w:rPr>
          <w:lang w:val="es-MX"/>
        </w:rPr>
        <w:t xml:space="preserve">. </w:t>
      </w:r>
      <w:r>
        <w:rPr>
          <w:lang w:val="es-MX"/>
        </w:rPr>
        <w:t>Ingeniería en Telecomunicaciones</w:t>
      </w:r>
      <w:r w:rsidR="00050818">
        <w:rPr>
          <w:lang w:val="es-MX"/>
        </w:rPr>
        <w:t>.</w:t>
      </w:r>
    </w:p>
    <w:p w14:paraId="5AA67D21" w14:textId="77777777" w:rsidR="00050818" w:rsidRPr="00DC59D2" w:rsidRDefault="00F43CB9" w:rsidP="00050818">
      <w:pPr>
        <w:jc w:val="center"/>
        <w:rPr>
          <w:rFonts w:ascii="Times New Roman" w:hAnsi="Times New Roman" w:cs="Times New Roman"/>
          <w:b/>
          <w:sz w:val="32"/>
          <w:szCs w:val="28"/>
        </w:rPr>
      </w:pPr>
      <w:r>
        <w:rPr>
          <w:rFonts w:ascii="Times New Roman" w:eastAsia="Times New Roman" w:hAnsi="Times New Roman" w:cs="Times New Roman"/>
          <w:i/>
          <w:iCs/>
          <w:color w:val="000000"/>
          <w:sz w:val="20"/>
          <w:szCs w:val="20"/>
          <w:lang w:eastAsia="es-MX"/>
        </w:rPr>
        <w:t>Universidad de las Fuerzas Armadas Espe</w:t>
      </w:r>
      <w:r w:rsidR="00050818">
        <w:rPr>
          <w:rFonts w:ascii="Times New Roman" w:eastAsia="Times New Roman" w:hAnsi="Times New Roman" w:cs="Times New Roman"/>
          <w:i/>
          <w:iCs/>
          <w:color w:val="000000"/>
          <w:sz w:val="20"/>
          <w:szCs w:val="20"/>
          <w:lang w:eastAsia="es-MX"/>
        </w:rPr>
        <w:t>.</w:t>
      </w:r>
    </w:p>
    <w:p w14:paraId="401B495C" w14:textId="77777777" w:rsidR="00050818" w:rsidRDefault="00F43CB9" w:rsidP="00050818">
      <w:pPr>
        <w:jc w:val="center"/>
        <w:rPr>
          <w:rFonts w:ascii="Times New Roman" w:eastAsia="Times New Roman" w:hAnsi="Times New Roman" w:cs="Times New Roman"/>
          <w:i/>
          <w:iCs/>
          <w:color w:val="000000"/>
          <w:sz w:val="20"/>
          <w:szCs w:val="20"/>
          <w:lang w:eastAsia="es-MX"/>
        </w:rPr>
      </w:pPr>
      <w:r>
        <w:rPr>
          <w:rFonts w:ascii="Times New Roman" w:eastAsia="Times New Roman" w:hAnsi="Times New Roman" w:cs="Times New Roman"/>
          <w:i/>
          <w:iCs/>
          <w:color w:val="000000"/>
          <w:sz w:val="20"/>
          <w:szCs w:val="20"/>
          <w:lang w:eastAsia="es-MX"/>
        </w:rPr>
        <w:t>Quito</w:t>
      </w:r>
      <w:r w:rsidR="00050818">
        <w:rPr>
          <w:rFonts w:ascii="Times New Roman" w:eastAsia="Times New Roman" w:hAnsi="Times New Roman" w:cs="Times New Roman"/>
          <w:i/>
          <w:iCs/>
          <w:color w:val="000000"/>
          <w:sz w:val="20"/>
          <w:szCs w:val="20"/>
          <w:lang w:eastAsia="es-MX"/>
        </w:rPr>
        <w:t xml:space="preserve">, </w:t>
      </w:r>
      <w:r>
        <w:rPr>
          <w:rFonts w:ascii="Times New Roman" w:eastAsia="Times New Roman" w:hAnsi="Times New Roman" w:cs="Times New Roman"/>
          <w:i/>
          <w:iCs/>
          <w:color w:val="000000"/>
          <w:sz w:val="20"/>
          <w:szCs w:val="20"/>
          <w:lang w:eastAsia="es-MX"/>
        </w:rPr>
        <w:t>Ecuador</w:t>
      </w:r>
      <w:r w:rsidR="00050818">
        <w:rPr>
          <w:rFonts w:ascii="Times New Roman" w:eastAsia="Times New Roman" w:hAnsi="Times New Roman" w:cs="Times New Roman"/>
          <w:i/>
          <w:iCs/>
          <w:color w:val="000000"/>
          <w:sz w:val="20"/>
          <w:szCs w:val="20"/>
          <w:lang w:eastAsia="es-MX"/>
        </w:rPr>
        <w:t>.</w:t>
      </w:r>
    </w:p>
    <w:p w14:paraId="67569192" w14:textId="77777777" w:rsidR="0050628B" w:rsidRDefault="0050628B" w:rsidP="00F43CB9">
      <w:pPr>
        <w:jc w:val="both"/>
        <w:rPr>
          <w:rFonts w:ascii="Times New Roman" w:hAnsi="Times New Roman" w:cs="Times New Roman"/>
          <w:b/>
          <w:sz w:val="20"/>
          <w:szCs w:val="18"/>
        </w:rPr>
      </w:pPr>
    </w:p>
    <w:p w14:paraId="71DA1740" w14:textId="1128DA97" w:rsidR="0050628B" w:rsidRDefault="0050628B" w:rsidP="00F43CB9">
      <w:pPr>
        <w:jc w:val="both"/>
        <w:rPr>
          <w:rFonts w:ascii="Times New Roman" w:hAnsi="Times New Roman" w:cs="Times New Roman"/>
          <w:b/>
          <w:sz w:val="20"/>
          <w:szCs w:val="18"/>
        </w:rPr>
        <w:sectPr w:rsidR="0050628B">
          <w:footerReference w:type="default" r:id="rId8"/>
          <w:pgSz w:w="11906" w:h="16838"/>
          <w:pgMar w:top="1417" w:right="1701" w:bottom="1417" w:left="1701" w:header="708" w:footer="708" w:gutter="0"/>
          <w:cols w:space="708"/>
          <w:docGrid w:linePitch="360"/>
        </w:sectPr>
      </w:pPr>
    </w:p>
    <w:p w14:paraId="56BAE15E" w14:textId="4F07F616" w:rsidR="00F43CB9" w:rsidRDefault="00F43CB9" w:rsidP="00F43CB9">
      <w:pPr>
        <w:jc w:val="both"/>
        <w:rPr>
          <w:rFonts w:ascii="Times New Roman" w:hAnsi="Times New Roman" w:cs="Times New Roman"/>
          <w:b/>
          <w:sz w:val="20"/>
          <w:szCs w:val="18"/>
        </w:rPr>
      </w:pPr>
      <w:r>
        <w:rPr>
          <w:rFonts w:ascii="Times New Roman" w:hAnsi="Times New Roman" w:cs="Times New Roman"/>
          <w:b/>
          <w:sz w:val="20"/>
          <w:szCs w:val="18"/>
        </w:rPr>
        <w:t>RESUMEN</w:t>
      </w:r>
    </w:p>
    <w:p w14:paraId="5A64BB5F" w14:textId="721B719D" w:rsidR="0050628B" w:rsidRDefault="004B70F9" w:rsidP="00F43CB9">
      <w:pPr>
        <w:jc w:val="both"/>
        <w:rPr>
          <w:rFonts w:ascii="Times New Roman" w:hAnsi="Times New Roman" w:cs="Times New Roman"/>
          <w:sz w:val="20"/>
          <w:szCs w:val="20"/>
        </w:rPr>
      </w:pPr>
      <w:r>
        <w:rPr>
          <w:rFonts w:ascii="Times New Roman" w:hAnsi="Times New Roman" w:cs="Times New Roman"/>
          <w:sz w:val="20"/>
          <w:szCs w:val="20"/>
        </w:rPr>
        <w:t>L</w:t>
      </w:r>
      <w:r w:rsidR="003B2F71">
        <w:rPr>
          <w:rFonts w:ascii="Times New Roman" w:hAnsi="Times New Roman" w:cs="Times New Roman"/>
          <w:sz w:val="20"/>
          <w:szCs w:val="20"/>
        </w:rPr>
        <w:t>a interpretación de</w:t>
      </w:r>
      <w:r w:rsidR="00AC1573">
        <w:rPr>
          <w:rFonts w:ascii="Times New Roman" w:hAnsi="Times New Roman" w:cs="Times New Roman"/>
          <w:sz w:val="20"/>
          <w:szCs w:val="20"/>
        </w:rPr>
        <w:t xml:space="preserve"> problemas </w:t>
      </w:r>
      <w:r w:rsidR="005751E3">
        <w:rPr>
          <w:rFonts w:ascii="Times New Roman" w:hAnsi="Times New Roman" w:cs="Times New Roman"/>
          <w:sz w:val="20"/>
          <w:szCs w:val="20"/>
        </w:rPr>
        <w:t>y formulación de entradas, tablas de verdad y salidas, son fundamentales en el análisis de circuitos digitales</w:t>
      </w:r>
      <w:r w:rsidR="00E40D49">
        <w:rPr>
          <w:rFonts w:ascii="Times New Roman" w:hAnsi="Times New Roman" w:cs="Times New Roman"/>
          <w:sz w:val="20"/>
          <w:szCs w:val="20"/>
        </w:rPr>
        <w:t xml:space="preserve">. </w:t>
      </w:r>
    </w:p>
    <w:p w14:paraId="0A9D4E16" w14:textId="13B2E0E8" w:rsidR="00E40D49" w:rsidRDefault="005F186F" w:rsidP="00F43CB9">
      <w:pPr>
        <w:jc w:val="both"/>
        <w:rPr>
          <w:rFonts w:ascii="Times New Roman" w:hAnsi="Times New Roman" w:cs="Times New Roman"/>
          <w:sz w:val="20"/>
          <w:szCs w:val="20"/>
        </w:rPr>
      </w:pPr>
      <w:r>
        <w:rPr>
          <w:rFonts w:ascii="Times New Roman" w:hAnsi="Times New Roman" w:cs="Times New Roman"/>
          <w:sz w:val="20"/>
          <w:szCs w:val="20"/>
        </w:rPr>
        <w:t>Además de un diseño funcional</w:t>
      </w:r>
      <w:r w:rsidR="00A359F0">
        <w:rPr>
          <w:rFonts w:ascii="Times New Roman" w:hAnsi="Times New Roman" w:cs="Times New Roman"/>
          <w:sz w:val="20"/>
          <w:szCs w:val="20"/>
        </w:rPr>
        <w:t xml:space="preserve">, un circuito debe estar optimizado con el mínimo de </w:t>
      </w:r>
      <w:r w:rsidR="004529CD">
        <w:rPr>
          <w:rFonts w:ascii="Times New Roman" w:hAnsi="Times New Roman" w:cs="Times New Roman"/>
          <w:sz w:val="20"/>
          <w:szCs w:val="20"/>
        </w:rPr>
        <w:t>elementos posibles al igual que una organización y etiquetado necesario para que cualquier persona sea capaz de entender lo que realiza el circuito</w:t>
      </w:r>
      <w:r w:rsidR="000E1F58">
        <w:rPr>
          <w:rFonts w:ascii="Times New Roman" w:hAnsi="Times New Roman" w:cs="Times New Roman"/>
          <w:sz w:val="20"/>
          <w:szCs w:val="20"/>
        </w:rPr>
        <w:t>, para ello es necesario conocer métodos de simplificación</w:t>
      </w:r>
      <w:r w:rsidR="00FA76B5">
        <w:rPr>
          <w:rFonts w:ascii="Times New Roman" w:hAnsi="Times New Roman" w:cs="Times New Roman"/>
          <w:sz w:val="20"/>
          <w:szCs w:val="20"/>
        </w:rPr>
        <w:t>, compuertas</w:t>
      </w:r>
      <w:r w:rsidR="00CE312B">
        <w:rPr>
          <w:rFonts w:ascii="Times New Roman" w:hAnsi="Times New Roman" w:cs="Times New Roman"/>
          <w:sz w:val="20"/>
          <w:szCs w:val="20"/>
        </w:rPr>
        <w:t>, etc.</w:t>
      </w:r>
      <w:r w:rsidR="004B590C">
        <w:rPr>
          <w:rFonts w:ascii="Times New Roman" w:hAnsi="Times New Roman" w:cs="Times New Roman"/>
          <w:sz w:val="20"/>
          <w:szCs w:val="20"/>
        </w:rPr>
        <w:t xml:space="preserve"> Para que las funciones resultantes del problema </w:t>
      </w:r>
      <w:r w:rsidR="008916DF">
        <w:rPr>
          <w:rFonts w:ascii="Times New Roman" w:hAnsi="Times New Roman" w:cs="Times New Roman"/>
          <w:sz w:val="20"/>
          <w:szCs w:val="20"/>
        </w:rPr>
        <w:t>sean las adecuadas de acuerdo con lo que se plantea en el ejercicio.</w:t>
      </w:r>
    </w:p>
    <w:p w14:paraId="65751EC0" w14:textId="04A89752" w:rsidR="00F43CB9" w:rsidRPr="007C7B46" w:rsidRDefault="00F43CB9" w:rsidP="00F43CB9">
      <w:pPr>
        <w:jc w:val="both"/>
        <w:rPr>
          <w:rFonts w:ascii="Times New Roman" w:hAnsi="Times New Roman" w:cs="Times New Roman"/>
          <w:sz w:val="20"/>
          <w:szCs w:val="18"/>
          <w:lang w:val="en-US"/>
        </w:rPr>
      </w:pPr>
      <w:r w:rsidRPr="007C7B46">
        <w:rPr>
          <w:rFonts w:ascii="Times New Roman" w:hAnsi="Times New Roman" w:cs="Times New Roman"/>
          <w:b/>
          <w:sz w:val="20"/>
          <w:szCs w:val="18"/>
          <w:lang w:val="en-US"/>
        </w:rPr>
        <w:t>Palabras clave:</w:t>
      </w:r>
      <w:r w:rsidR="00FE30D3" w:rsidRPr="007C7B46">
        <w:rPr>
          <w:rFonts w:ascii="Times New Roman" w:hAnsi="Times New Roman" w:cs="Times New Roman"/>
          <w:b/>
          <w:sz w:val="20"/>
          <w:szCs w:val="18"/>
          <w:lang w:val="en-US"/>
        </w:rPr>
        <w:t xml:space="preserve"> </w:t>
      </w:r>
      <w:proofErr w:type="spellStart"/>
      <w:r w:rsidR="00187251" w:rsidRPr="007C7B46">
        <w:rPr>
          <w:rFonts w:ascii="Times New Roman" w:hAnsi="Times New Roman" w:cs="Times New Roman"/>
          <w:sz w:val="20"/>
          <w:szCs w:val="18"/>
          <w:lang w:val="en-US"/>
        </w:rPr>
        <w:t>optimización</w:t>
      </w:r>
      <w:proofErr w:type="spellEnd"/>
      <w:r w:rsidR="00187251" w:rsidRPr="007C7B46">
        <w:rPr>
          <w:rFonts w:ascii="Times New Roman" w:hAnsi="Times New Roman" w:cs="Times New Roman"/>
          <w:sz w:val="20"/>
          <w:szCs w:val="18"/>
          <w:lang w:val="en-US"/>
        </w:rPr>
        <w:t xml:space="preserve">, </w:t>
      </w:r>
      <w:proofErr w:type="spellStart"/>
      <w:r w:rsidR="00187251" w:rsidRPr="007C7B46">
        <w:rPr>
          <w:rFonts w:ascii="Times New Roman" w:hAnsi="Times New Roman" w:cs="Times New Roman"/>
          <w:sz w:val="20"/>
          <w:szCs w:val="18"/>
          <w:lang w:val="en-US"/>
        </w:rPr>
        <w:t>diseño</w:t>
      </w:r>
      <w:proofErr w:type="spellEnd"/>
      <w:r w:rsidR="00187251" w:rsidRPr="007C7B46">
        <w:rPr>
          <w:rFonts w:ascii="Times New Roman" w:hAnsi="Times New Roman" w:cs="Times New Roman"/>
          <w:sz w:val="20"/>
          <w:szCs w:val="18"/>
          <w:lang w:val="en-US"/>
        </w:rPr>
        <w:t xml:space="preserve">, </w:t>
      </w:r>
      <w:r w:rsidR="008916DF" w:rsidRPr="007C7B46">
        <w:rPr>
          <w:rFonts w:ascii="Times New Roman" w:hAnsi="Times New Roman" w:cs="Times New Roman"/>
          <w:sz w:val="20"/>
          <w:szCs w:val="18"/>
          <w:lang w:val="en-US"/>
        </w:rPr>
        <w:t>función</w:t>
      </w:r>
    </w:p>
    <w:p w14:paraId="441A7F3E" w14:textId="77777777" w:rsidR="00545FEF" w:rsidRPr="00545FEF" w:rsidRDefault="00545FEF" w:rsidP="00545FEF">
      <w:pPr>
        <w:jc w:val="both"/>
        <w:rPr>
          <w:rFonts w:ascii="Times New Roman" w:hAnsi="Times New Roman" w:cs="Times New Roman"/>
          <w:bCs/>
          <w:sz w:val="20"/>
          <w:szCs w:val="18"/>
          <w:lang w:val="en-US"/>
        </w:rPr>
      </w:pPr>
      <w:r w:rsidRPr="00545FEF">
        <w:rPr>
          <w:rFonts w:ascii="Times New Roman" w:hAnsi="Times New Roman" w:cs="Times New Roman"/>
          <w:bCs/>
          <w:sz w:val="20"/>
          <w:szCs w:val="18"/>
          <w:lang w:val="en-US"/>
        </w:rPr>
        <w:t>The interpretation of problems and formulation of inputs, truth tables and outputs are essential in the analysis of digital circuits.</w:t>
      </w:r>
    </w:p>
    <w:p w14:paraId="47904C75" w14:textId="77777777" w:rsidR="00545FEF" w:rsidRPr="00545FEF" w:rsidRDefault="00545FEF" w:rsidP="00545FEF">
      <w:pPr>
        <w:jc w:val="both"/>
        <w:rPr>
          <w:rFonts w:ascii="Times New Roman" w:hAnsi="Times New Roman" w:cs="Times New Roman"/>
          <w:bCs/>
          <w:sz w:val="20"/>
          <w:szCs w:val="18"/>
          <w:lang w:val="en-US"/>
        </w:rPr>
      </w:pPr>
      <w:r w:rsidRPr="00545FEF">
        <w:rPr>
          <w:rFonts w:ascii="Times New Roman" w:hAnsi="Times New Roman" w:cs="Times New Roman"/>
          <w:bCs/>
          <w:sz w:val="20"/>
          <w:szCs w:val="18"/>
          <w:lang w:val="en-US"/>
        </w:rPr>
        <w:t>In addition to a functional design, a circuit must be optimized with the minimum number of possible elements as well as an organization and labeling necessary for anyone to be able to understand what the circuit does, for this it is necessary to know simplification methods, gates, etc. So that the functions resulting from the problem are adequate according to what is stated in the exercise.</w:t>
      </w:r>
    </w:p>
    <w:p w14:paraId="19EEF7C1" w14:textId="22EFE5C2" w:rsidR="00E56983" w:rsidRPr="009C4B5C" w:rsidRDefault="00545FEF" w:rsidP="00545FEF">
      <w:pPr>
        <w:jc w:val="both"/>
        <w:rPr>
          <w:rFonts w:ascii="Times New Roman" w:hAnsi="Times New Roman" w:cs="Times New Roman"/>
          <w:bCs/>
          <w:sz w:val="20"/>
          <w:szCs w:val="18"/>
          <w:lang w:val="en-US"/>
        </w:rPr>
      </w:pPr>
      <w:r w:rsidRPr="00545FEF">
        <w:rPr>
          <w:rFonts w:ascii="Times New Roman" w:hAnsi="Times New Roman" w:cs="Times New Roman"/>
          <w:bCs/>
          <w:sz w:val="20"/>
          <w:szCs w:val="18"/>
          <w:lang w:val="en-US"/>
        </w:rPr>
        <w:t>Keywords: optimization, design, function</w:t>
      </w:r>
    </w:p>
    <w:p w14:paraId="3CE0DB19" w14:textId="77777777" w:rsidR="00F43CB9" w:rsidRDefault="00F43CB9" w:rsidP="69728429">
      <w:pPr>
        <w:pStyle w:val="Prrafodelista"/>
        <w:numPr>
          <w:ilvl w:val="0"/>
          <w:numId w:val="7"/>
        </w:numPr>
        <w:jc w:val="both"/>
        <w:rPr>
          <w:rFonts w:ascii="Times New Roman" w:hAnsi="Times New Roman" w:cs="Times New Roman"/>
          <w:b/>
          <w:sz w:val="20"/>
          <w:szCs w:val="20"/>
        </w:rPr>
      </w:pPr>
      <w:r w:rsidRPr="250786C2">
        <w:rPr>
          <w:rFonts w:ascii="Times New Roman" w:hAnsi="Times New Roman" w:cs="Times New Roman"/>
          <w:b/>
          <w:sz w:val="20"/>
          <w:szCs w:val="20"/>
        </w:rPr>
        <w:t>OBJETIVO</w:t>
      </w:r>
    </w:p>
    <w:p w14:paraId="24DDCECE" w14:textId="561CBA64" w:rsidR="00A7545B" w:rsidRPr="00A7545B" w:rsidRDefault="250786C2" w:rsidP="74C5D318">
      <w:pPr>
        <w:pStyle w:val="Prrafodelista"/>
        <w:spacing w:after="0"/>
        <w:ind w:left="0"/>
        <w:jc w:val="both"/>
      </w:pPr>
      <w:r w:rsidRPr="250786C2">
        <w:rPr>
          <w:rFonts w:ascii="Times New Roman" w:hAnsi="Times New Roman" w:cs="Times New Roman"/>
          <w:sz w:val="20"/>
          <w:szCs w:val="20"/>
        </w:rPr>
        <w:t xml:space="preserve">Resolver tres tipos de circuitos combinacionales con </w:t>
      </w:r>
      <w:r w:rsidR="7D157E5C" w:rsidRPr="7D157E5C">
        <w:rPr>
          <w:rFonts w:ascii="Times New Roman" w:hAnsi="Times New Roman" w:cs="Times New Roman"/>
          <w:sz w:val="20"/>
          <w:szCs w:val="20"/>
        </w:rPr>
        <w:t xml:space="preserve">diferentes condiciones cada uno, mediante el </w:t>
      </w:r>
      <w:r w:rsidR="7B073C5A" w:rsidRPr="7B073C5A">
        <w:rPr>
          <w:rFonts w:ascii="Times New Roman" w:hAnsi="Times New Roman" w:cs="Times New Roman"/>
          <w:sz w:val="20"/>
          <w:szCs w:val="20"/>
        </w:rPr>
        <w:t xml:space="preserve">análisis e </w:t>
      </w:r>
      <w:r w:rsidR="6A9219CB" w:rsidRPr="6A9219CB">
        <w:rPr>
          <w:rFonts w:ascii="Times New Roman" w:hAnsi="Times New Roman" w:cs="Times New Roman"/>
          <w:sz w:val="20"/>
          <w:szCs w:val="20"/>
        </w:rPr>
        <w:t xml:space="preserve">implementación utilizando </w:t>
      </w:r>
      <w:r w:rsidR="6AEACF60" w:rsidRPr="6AEACF60">
        <w:rPr>
          <w:rFonts w:ascii="Times New Roman" w:hAnsi="Times New Roman" w:cs="Times New Roman"/>
          <w:sz w:val="20"/>
          <w:szCs w:val="20"/>
        </w:rPr>
        <w:t xml:space="preserve">simuladores virtuales de circuitos digitales con las diferentes compuertas, para verificar </w:t>
      </w:r>
      <w:r w:rsidR="0051065A" w:rsidRPr="6AEACF60">
        <w:rPr>
          <w:rFonts w:ascii="Times New Roman" w:hAnsi="Times New Roman" w:cs="Times New Roman"/>
          <w:sz w:val="20"/>
          <w:szCs w:val="20"/>
        </w:rPr>
        <w:t>su funcionamiento</w:t>
      </w:r>
      <w:r w:rsidR="6AEACF60" w:rsidRPr="6AEACF60">
        <w:rPr>
          <w:rFonts w:ascii="Times New Roman" w:hAnsi="Times New Roman" w:cs="Times New Roman"/>
          <w:sz w:val="20"/>
          <w:szCs w:val="20"/>
        </w:rPr>
        <w:t xml:space="preserve"> en </w:t>
      </w:r>
      <w:r w:rsidR="12BC8E8C" w:rsidRPr="12BC8E8C">
        <w:rPr>
          <w:rFonts w:ascii="Times New Roman" w:hAnsi="Times New Roman" w:cs="Times New Roman"/>
          <w:sz w:val="20"/>
          <w:szCs w:val="20"/>
        </w:rPr>
        <w:t>AppInventor</w:t>
      </w:r>
      <w:r w:rsidR="6AEACF60" w:rsidRPr="6AEACF60">
        <w:rPr>
          <w:rFonts w:ascii="Times New Roman" w:hAnsi="Times New Roman" w:cs="Times New Roman"/>
          <w:sz w:val="20"/>
          <w:szCs w:val="20"/>
        </w:rPr>
        <w:t xml:space="preserve"> </w:t>
      </w:r>
      <w:r w:rsidR="2E7CF25D" w:rsidRPr="2E7CF25D">
        <w:rPr>
          <w:rFonts w:ascii="Times New Roman" w:hAnsi="Times New Roman" w:cs="Times New Roman"/>
          <w:sz w:val="20"/>
          <w:szCs w:val="20"/>
        </w:rPr>
        <w:t>realizar uno de los 3 circuitos.</w:t>
      </w:r>
    </w:p>
    <w:p w14:paraId="17369A9C" w14:textId="46DC5561" w:rsidR="0050628B" w:rsidRDefault="00F43CB9" w:rsidP="69728429">
      <w:pPr>
        <w:pStyle w:val="Prrafodelista"/>
        <w:numPr>
          <w:ilvl w:val="0"/>
          <w:numId w:val="7"/>
        </w:numPr>
        <w:jc w:val="both"/>
        <w:rPr>
          <w:rFonts w:ascii="Times New Roman" w:hAnsi="Times New Roman" w:cs="Times New Roman"/>
          <w:b/>
          <w:sz w:val="20"/>
          <w:szCs w:val="20"/>
        </w:rPr>
      </w:pPr>
      <w:r w:rsidRPr="69728429">
        <w:rPr>
          <w:rFonts w:ascii="Times New Roman" w:hAnsi="Times New Roman" w:cs="Times New Roman"/>
          <w:b/>
          <w:sz w:val="20"/>
          <w:szCs w:val="20"/>
        </w:rPr>
        <w:t>INTRODUCCIÓN</w:t>
      </w:r>
    </w:p>
    <w:p w14:paraId="24D62266" w14:textId="052EA68A" w:rsidR="001B72C6" w:rsidRPr="001B72C6" w:rsidRDefault="00F20C32" w:rsidP="001B72C6">
      <w:pPr>
        <w:jc w:val="both"/>
        <w:rPr>
          <w:rFonts w:ascii="Times New Roman" w:hAnsi="Times New Roman" w:cs="Times New Roman"/>
          <w:sz w:val="20"/>
        </w:rPr>
      </w:pPr>
      <w:r>
        <w:rPr>
          <w:rFonts w:ascii="Times New Roman" w:hAnsi="Times New Roman" w:cs="Times New Roman"/>
          <w:sz w:val="20"/>
        </w:rPr>
        <w:t xml:space="preserve">La utilización del sistema de numeración binaria en circuitos digitales es fundamental ya que toda la tecnología se basa en 1 y 0 es por eso </w:t>
      </w:r>
      <w:r w:rsidR="004A3D7E">
        <w:rPr>
          <w:rFonts w:ascii="Times New Roman" w:hAnsi="Times New Roman" w:cs="Times New Roman"/>
          <w:sz w:val="20"/>
        </w:rPr>
        <w:t xml:space="preserve">por lo </w:t>
      </w:r>
      <w:r>
        <w:rPr>
          <w:rFonts w:ascii="Times New Roman" w:hAnsi="Times New Roman" w:cs="Times New Roman"/>
          <w:sz w:val="20"/>
        </w:rPr>
        <w:t xml:space="preserve">que las operaciones aritméticas entre números binarios se vuelven de vital importancia razón por la cual hemos creado una calculadora que realice la suma, resta, multiplicación y división. Se utilizo la aplicación MIT App Inventor, en ella se generó un código propio </w:t>
      </w:r>
      <w:r w:rsidR="004364BD">
        <w:rPr>
          <w:rFonts w:ascii="Times New Roman" w:hAnsi="Times New Roman" w:cs="Times New Roman"/>
          <w:sz w:val="20"/>
        </w:rPr>
        <w:t>con algoritmos</w:t>
      </w:r>
      <w:r>
        <w:rPr>
          <w:rFonts w:ascii="Times New Roman" w:hAnsi="Times New Roman" w:cs="Times New Roman"/>
          <w:sz w:val="20"/>
        </w:rPr>
        <w:t xml:space="preserve"> basado en los </w:t>
      </w:r>
      <w:r w:rsidR="00925816">
        <w:rPr>
          <w:rFonts w:ascii="Times New Roman" w:hAnsi="Times New Roman" w:cs="Times New Roman"/>
          <w:sz w:val="20"/>
        </w:rPr>
        <w:t xml:space="preserve">métodos </w:t>
      </w:r>
      <w:r w:rsidR="004364BD">
        <w:rPr>
          <w:rFonts w:ascii="Times New Roman" w:hAnsi="Times New Roman" w:cs="Times New Roman"/>
          <w:sz w:val="20"/>
        </w:rPr>
        <w:t xml:space="preserve">para </w:t>
      </w:r>
      <w:r w:rsidR="00B64962">
        <w:rPr>
          <w:rFonts w:ascii="Times New Roman" w:hAnsi="Times New Roman" w:cs="Times New Roman"/>
          <w:sz w:val="20"/>
        </w:rPr>
        <w:t>resolver</w:t>
      </w:r>
      <w:r>
        <w:rPr>
          <w:rFonts w:ascii="Times New Roman" w:hAnsi="Times New Roman" w:cs="Times New Roman"/>
          <w:sz w:val="20"/>
        </w:rPr>
        <w:t xml:space="preserve"> operaciones binarias</w:t>
      </w:r>
      <w:r w:rsidR="004364BD">
        <w:rPr>
          <w:rFonts w:ascii="Times New Roman" w:hAnsi="Times New Roman" w:cs="Times New Roman"/>
          <w:sz w:val="20"/>
        </w:rPr>
        <w:t>.</w:t>
      </w:r>
    </w:p>
    <w:p w14:paraId="76666BCF" w14:textId="7DD515AA" w:rsidR="008B5A5D" w:rsidRPr="00190247" w:rsidRDefault="00F43CB9" w:rsidP="69728429">
      <w:pPr>
        <w:pStyle w:val="Prrafodelista"/>
        <w:numPr>
          <w:ilvl w:val="0"/>
          <w:numId w:val="7"/>
        </w:numPr>
        <w:jc w:val="both"/>
        <w:rPr>
          <w:rFonts w:ascii="Cambria Math" w:hAnsi="Cambria Math" w:cs="Times New Roman"/>
          <w:sz w:val="20"/>
          <w:szCs w:val="20"/>
          <w:oMath/>
        </w:rPr>
      </w:pPr>
      <w:r w:rsidRPr="69728429">
        <w:rPr>
          <w:rFonts w:ascii="Times New Roman" w:hAnsi="Times New Roman" w:cs="Times New Roman"/>
          <w:b/>
          <w:sz w:val="20"/>
          <w:szCs w:val="20"/>
        </w:rPr>
        <w:t>METODOLOGÍA</w:t>
      </w:r>
    </w:p>
    <w:p w14:paraId="7865DFD0" w14:textId="61A46E23" w:rsidR="0008083F" w:rsidRPr="008C4E9E" w:rsidRDefault="007C7B46" w:rsidP="0008083F">
      <w:pPr>
        <w:jc w:val="both"/>
        <w:rPr>
          <w:rFonts w:ascii="Times New Roman" w:hAnsi="Times New Roman" w:cs="Times New Roman"/>
          <w:sz w:val="20"/>
          <w:szCs w:val="20"/>
          <w:lang w:val="es-EC"/>
        </w:rPr>
      </w:pPr>
      <w:r w:rsidRPr="008C4E9E">
        <w:rPr>
          <w:rFonts w:ascii="Times New Roman" w:hAnsi="Times New Roman" w:cs="Times New Roman"/>
          <w:sz w:val="20"/>
          <w:szCs w:val="20"/>
          <w:lang w:val="es-EC"/>
        </w:rPr>
        <w:t xml:space="preserve">Un circuito </w:t>
      </w:r>
      <w:proofErr w:type="spellStart"/>
      <w:r w:rsidR="004A3D7E" w:rsidRPr="0056136C">
        <w:rPr>
          <w:rFonts w:ascii="Times New Roman" w:hAnsi="Times New Roman" w:cs="Times New Roman"/>
          <w:sz w:val="20"/>
          <w:szCs w:val="20"/>
          <w:lang w:val="es-EC"/>
        </w:rPr>
        <w:t>combinational</w:t>
      </w:r>
      <w:proofErr w:type="spellEnd"/>
      <w:r w:rsidRPr="008C4E9E">
        <w:rPr>
          <w:rFonts w:ascii="Times New Roman" w:hAnsi="Times New Roman" w:cs="Times New Roman"/>
          <w:sz w:val="20"/>
          <w:szCs w:val="20"/>
          <w:lang w:val="es-EC"/>
        </w:rPr>
        <w:t xml:space="preserve"> es un circuito electrónico, en el que el valor de sus salidas en un determinado instante, dependen del valor de las entradas en ese mismo instante. Es decir, es un circuito que carece de memoria. Trabajan con números, y con la tecnología con la que están realizados, estos números están representados en binario (</w:t>
      </w:r>
      <w:proofErr w:type="spellStart"/>
      <w:r w:rsidRPr="008C4E9E">
        <w:rPr>
          <w:rFonts w:ascii="Times New Roman" w:hAnsi="Times New Roman" w:cs="Times New Roman"/>
          <w:sz w:val="20"/>
          <w:szCs w:val="20"/>
          <w:lang w:val="es-EC"/>
        </w:rPr>
        <w:t>Peiron</w:t>
      </w:r>
      <w:proofErr w:type="spellEnd"/>
      <w:r w:rsidRPr="008C4E9E">
        <w:rPr>
          <w:rFonts w:ascii="Times New Roman" w:hAnsi="Times New Roman" w:cs="Times New Roman"/>
          <w:sz w:val="20"/>
          <w:szCs w:val="20"/>
          <w:lang w:val="es-EC"/>
        </w:rPr>
        <w:t xml:space="preserve"> </w:t>
      </w:r>
      <w:proofErr w:type="spellStart"/>
      <w:r w:rsidRPr="008C4E9E">
        <w:rPr>
          <w:rFonts w:ascii="Times New Roman" w:hAnsi="Times New Roman" w:cs="Times New Roman"/>
          <w:sz w:val="20"/>
          <w:szCs w:val="20"/>
          <w:lang w:val="es-EC"/>
        </w:rPr>
        <w:t>Guárdia</w:t>
      </w:r>
      <w:proofErr w:type="spellEnd"/>
      <w:r w:rsidRPr="008C4E9E">
        <w:rPr>
          <w:rFonts w:ascii="Times New Roman" w:hAnsi="Times New Roman" w:cs="Times New Roman"/>
          <w:sz w:val="20"/>
          <w:szCs w:val="20"/>
          <w:lang w:val="es-EC"/>
        </w:rPr>
        <w:t xml:space="preserve"> &amp; Sánchez Carracedo, 2015).</w:t>
      </w:r>
    </w:p>
    <w:p w14:paraId="148A6AE5" w14:textId="3FD6D04A" w:rsidR="00241A89" w:rsidRPr="00306FE5" w:rsidRDefault="00241A89" w:rsidP="00306FE5">
      <w:pPr>
        <w:jc w:val="both"/>
        <w:rPr>
          <w:rFonts w:ascii="Times New Roman" w:hAnsi="Times New Roman" w:cs="Times New Roman"/>
          <w:sz w:val="20"/>
          <w:szCs w:val="20"/>
          <w:lang w:val="en-US"/>
        </w:rPr>
      </w:pPr>
      <w:r>
        <w:rPr>
          <w:noProof/>
        </w:rPr>
        <w:drawing>
          <wp:inline distT="0" distB="0" distL="0" distR="0" wp14:anchorId="2F018D3C" wp14:editId="69941547">
            <wp:extent cx="2148531" cy="101917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92" t="28741" r="54592" b="45940"/>
                    <a:stretch/>
                  </pic:blipFill>
                  <pic:spPr bwMode="auto">
                    <a:xfrm>
                      <a:off x="0" y="0"/>
                      <a:ext cx="2155324" cy="1022397"/>
                    </a:xfrm>
                    <a:prstGeom prst="rect">
                      <a:avLst/>
                    </a:prstGeom>
                    <a:ln>
                      <a:noFill/>
                    </a:ln>
                    <a:extLst>
                      <a:ext uri="{53640926-AAD7-44D8-BBD7-CCE9431645EC}">
                        <a14:shadowObscured xmlns:a14="http://schemas.microsoft.com/office/drawing/2010/main"/>
                      </a:ext>
                    </a:extLst>
                  </pic:spPr>
                </pic:pic>
              </a:graphicData>
            </a:graphic>
          </wp:inline>
        </w:drawing>
      </w:r>
    </w:p>
    <w:p w14:paraId="5D831628" w14:textId="77777777" w:rsidR="00306FE5" w:rsidRPr="008C4E9E" w:rsidRDefault="00306FE5" w:rsidP="00306FE5">
      <w:pPr>
        <w:jc w:val="both"/>
        <w:rPr>
          <w:rFonts w:ascii="Times New Roman" w:hAnsi="Times New Roman" w:cs="Times New Roman"/>
          <w:bCs/>
          <w:sz w:val="20"/>
          <w:szCs w:val="18"/>
          <w:lang w:val="es-EC"/>
        </w:rPr>
      </w:pPr>
      <w:r w:rsidRPr="008C4E9E">
        <w:rPr>
          <w:rFonts w:ascii="Times New Roman" w:hAnsi="Times New Roman" w:cs="Times New Roman"/>
          <w:bCs/>
          <w:sz w:val="20"/>
          <w:szCs w:val="18"/>
          <w:lang w:val="es-EC"/>
        </w:rPr>
        <w:t>Los dispositivos electrónicos más elementales son las puertas lógicas y los bloques lógicos, que forman los circuitos lógicos. Estos últimos se pueden ver como un conjunto de dispositivos que manipulan de una manera determinada las señales electrónicas que les llegan (las señales de entrada), y generan como resultado otro conjunto de señales (las señales de salida). Existen dos grandes tipos de circuitos lógicos:</w:t>
      </w:r>
    </w:p>
    <w:p w14:paraId="08F5D22E" w14:textId="77777777" w:rsidR="00306FE5" w:rsidRPr="008C4E9E" w:rsidRDefault="00306FE5" w:rsidP="00306FE5">
      <w:pPr>
        <w:jc w:val="both"/>
        <w:rPr>
          <w:rFonts w:ascii="Times New Roman" w:hAnsi="Times New Roman" w:cs="Times New Roman"/>
          <w:bCs/>
          <w:sz w:val="20"/>
          <w:szCs w:val="18"/>
          <w:lang w:val="es-EC"/>
        </w:rPr>
      </w:pPr>
      <w:r w:rsidRPr="008C4E9E">
        <w:rPr>
          <w:rFonts w:ascii="Times New Roman" w:hAnsi="Times New Roman" w:cs="Times New Roman"/>
          <w:bCs/>
          <w:sz w:val="20"/>
          <w:szCs w:val="18"/>
          <w:lang w:val="es-EC"/>
        </w:rPr>
        <w:t xml:space="preserve">• Los circuitos combinacionales, que se caracterizan porque el valor de las señales de salida en un momento determinado depende del </w:t>
      </w:r>
      <w:r w:rsidRPr="008C4E9E">
        <w:rPr>
          <w:rFonts w:ascii="Times New Roman" w:hAnsi="Times New Roman" w:cs="Times New Roman"/>
          <w:bCs/>
          <w:sz w:val="20"/>
          <w:szCs w:val="18"/>
          <w:lang w:val="es-EC"/>
        </w:rPr>
        <w:lastRenderedPageBreak/>
        <w:t>valor de las señales de entrada en ese mismo momento.</w:t>
      </w:r>
    </w:p>
    <w:p w14:paraId="18FFA6C8" w14:textId="5A342AAC" w:rsidR="008952D9" w:rsidRPr="008C4E9E" w:rsidRDefault="00306FE5" w:rsidP="0001057B">
      <w:pPr>
        <w:jc w:val="both"/>
        <w:rPr>
          <w:rFonts w:ascii="Times New Roman" w:hAnsi="Times New Roman" w:cs="Times New Roman"/>
          <w:sz w:val="20"/>
          <w:szCs w:val="18"/>
          <w:lang w:val="es-EC"/>
        </w:rPr>
      </w:pPr>
      <w:r w:rsidRPr="008C4E9E">
        <w:rPr>
          <w:rFonts w:ascii="Times New Roman" w:hAnsi="Times New Roman" w:cs="Times New Roman"/>
          <w:bCs/>
          <w:sz w:val="20"/>
          <w:szCs w:val="18"/>
          <w:lang w:val="es-EC"/>
        </w:rPr>
        <w:t>• Los circuitos secuenciales, en los que el valor de las señales de salida en un momento determinado depende de los valores que han llegado por las señales de entrada desde la puesta en funcionamiento del circuito. Por tanto, tienen capacidad de memoria. La operación de los circuitos combinacionales se entiende escribiendo las ecuaciones booleanas y sus respectivas tablas de verdad (Abad, 2017).</w:t>
      </w:r>
    </w:p>
    <w:p w14:paraId="381D81A6" w14:textId="3191C5C0" w:rsidR="00BB5C6B" w:rsidRDefault="00BB5C6B" w:rsidP="00BB5C6B">
      <w:pPr>
        <w:pStyle w:val="Prrafodelista"/>
        <w:ind w:left="360"/>
        <w:jc w:val="both"/>
        <w:rPr>
          <w:rFonts w:ascii="Times New Roman" w:hAnsi="Times New Roman" w:cs="Times New Roman"/>
          <w:b/>
          <w:sz w:val="20"/>
          <w:szCs w:val="20"/>
        </w:rPr>
      </w:pPr>
    </w:p>
    <w:p w14:paraId="324A5A92" w14:textId="4B44E60C" w:rsidR="00241A89" w:rsidRDefault="00241A89" w:rsidP="0001057B">
      <w:pPr>
        <w:pStyle w:val="Prrafodelista"/>
        <w:ind w:left="360"/>
        <w:jc w:val="both"/>
        <w:rPr>
          <w:noProof/>
        </w:rPr>
      </w:pPr>
    </w:p>
    <w:p w14:paraId="74F18F61" w14:textId="21D3B12F" w:rsidR="0001057B" w:rsidRPr="00FA075E" w:rsidRDefault="00241A89" w:rsidP="00FA075E">
      <w:pPr>
        <w:pStyle w:val="Prrafodelista"/>
        <w:ind w:left="360"/>
        <w:jc w:val="both"/>
        <w:rPr>
          <w:rFonts w:ascii="Times New Roman" w:hAnsi="Times New Roman" w:cs="Times New Roman"/>
          <w:b/>
          <w:sz w:val="20"/>
          <w:szCs w:val="20"/>
          <w:lang w:val="es-EC"/>
        </w:rPr>
      </w:pPr>
      <w:r>
        <w:rPr>
          <w:noProof/>
        </w:rPr>
        <w:drawing>
          <wp:inline distT="0" distB="0" distL="0" distR="0" wp14:anchorId="5910C1A7" wp14:editId="113B72D6">
            <wp:extent cx="1619250" cy="892087"/>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007" t="33531" r="57286" b="39325"/>
                    <a:stretch/>
                  </pic:blipFill>
                  <pic:spPr bwMode="auto">
                    <a:xfrm>
                      <a:off x="0" y="0"/>
                      <a:ext cx="1626094" cy="895857"/>
                    </a:xfrm>
                    <a:prstGeom prst="rect">
                      <a:avLst/>
                    </a:prstGeom>
                    <a:ln>
                      <a:noFill/>
                    </a:ln>
                    <a:extLst>
                      <a:ext uri="{53640926-AAD7-44D8-BBD7-CCE9431645EC}">
                        <a14:shadowObscured xmlns:a14="http://schemas.microsoft.com/office/drawing/2010/main"/>
                      </a:ext>
                    </a:extLst>
                  </pic:spPr>
                </pic:pic>
              </a:graphicData>
            </a:graphic>
          </wp:inline>
        </w:drawing>
      </w:r>
    </w:p>
    <w:p w14:paraId="66C95C3A" w14:textId="028AEAF4" w:rsidR="00E865E7" w:rsidRDefault="00E865E7" w:rsidP="69728429">
      <w:pPr>
        <w:pStyle w:val="Prrafodelista"/>
        <w:numPr>
          <w:ilvl w:val="0"/>
          <w:numId w:val="7"/>
        </w:numPr>
        <w:jc w:val="both"/>
        <w:rPr>
          <w:rFonts w:ascii="Times New Roman" w:hAnsi="Times New Roman" w:cs="Times New Roman"/>
          <w:b/>
          <w:sz w:val="20"/>
          <w:szCs w:val="20"/>
        </w:rPr>
      </w:pPr>
      <w:r w:rsidRPr="620883B3">
        <w:rPr>
          <w:rFonts w:ascii="Times New Roman" w:hAnsi="Times New Roman" w:cs="Times New Roman"/>
          <w:b/>
          <w:sz w:val="20"/>
          <w:szCs w:val="20"/>
        </w:rPr>
        <w:t>HERRAMIENTAS</w:t>
      </w:r>
    </w:p>
    <w:p w14:paraId="630CB265" w14:textId="7048DF45" w:rsidR="00306FE5" w:rsidRPr="00B768A3" w:rsidRDefault="00B768A3" w:rsidP="00FE7696">
      <w:pPr>
        <w:rPr>
          <w:rFonts w:ascii="Times New Roman" w:hAnsi="Times New Roman" w:cs="Times New Roman"/>
          <w:bCs/>
          <w:sz w:val="20"/>
          <w:szCs w:val="18"/>
        </w:rPr>
      </w:pPr>
      <w:r>
        <w:rPr>
          <w:rFonts w:ascii="Times New Roman" w:hAnsi="Times New Roman" w:cs="Times New Roman"/>
          <w:bCs/>
          <w:sz w:val="20"/>
          <w:szCs w:val="18"/>
        </w:rPr>
        <w:t>Plataforma App Inventor</w:t>
      </w:r>
      <w:r w:rsidR="00FE7696">
        <w:rPr>
          <w:rFonts w:ascii="Times New Roman" w:hAnsi="Times New Roman" w:cs="Times New Roman"/>
          <w:bCs/>
          <w:sz w:val="20"/>
          <w:szCs w:val="18"/>
        </w:rPr>
        <w:br/>
      </w:r>
      <w:r w:rsidR="00306FE5">
        <w:rPr>
          <w:rFonts w:ascii="Times New Roman" w:hAnsi="Times New Roman" w:cs="Times New Roman"/>
          <w:bCs/>
          <w:sz w:val="20"/>
          <w:szCs w:val="18"/>
        </w:rPr>
        <w:t>Proteus</w:t>
      </w:r>
      <w:r w:rsidR="00FE7696">
        <w:rPr>
          <w:rFonts w:ascii="Times New Roman" w:hAnsi="Times New Roman" w:cs="Times New Roman"/>
          <w:bCs/>
          <w:sz w:val="20"/>
          <w:szCs w:val="18"/>
        </w:rPr>
        <w:br/>
        <w:t>Simulador</w:t>
      </w:r>
      <w:r w:rsidR="001B72C6">
        <w:rPr>
          <w:rFonts w:ascii="Times New Roman" w:hAnsi="Times New Roman" w:cs="Times New Roman"/>
          <w:bCs/>
          <w:sz w:val="20"/>
          <w:szCs w:val="18"/>
        </w:rPr>
        <w:t>: Constructor virtual</w:t>
      </w:r>
    </w:p>
    <w:p w14:paraId="7A25C7E8" w14:textId="4B44E60C" w:rsidR="00E71390" w:rsidRPr="00E71390" w:rsidRDefault="0050628B" w:rsidP="69728429">
      <w:pPr>
        <w:pStyle w:val="Prrafodelista"/>
        <w:numPr>
          <w:ilvl w:val="0"/>
          <w:numId w:val="7"/>
        </w:numPr>
        <w:jc w:val="both"/>
        <w:rPr>
          <w:rFonts w:ascii="Times New Roman" w:hAnsi="Times New Roman" w:cs="Times New Roman"/>
          <w:b/>
          <w:sz w:val="20"/>
          <w:szCs w:val="20"/>
        </w:rPr>
      </w:pPr>
      <w:r w:rsidRPr="2C8C25A1">
        <w:rPr>
          <w:rFonts w:ascii="Times New Roman" w:hAnsi="Times New Roman" w:cs="Times New Roman"/>
          <w:b/>
          <w:sz w:val="20"/>
          <w:szCs w:val="20"/>
        </w:rPr>
        <w:t>DESARROLLO</w:t>
      </w:r>
    </w:p>
    <w:p w14:paraId="3F973E30" w14:textId="08CC028C" w:rsidR="69728429" w:rsidRDefault="69728429" w:rsidP="69728429">
      <w:pPr>
        <w:jc w:val="both"/>
        <w:rPr>
          <w:rFonts w:ascii="Times New Roman" w:eastAsia="Times New Roman" w:hAnsi="Times New Roman" w:cs="Times New Roman"/>
          <w:sz w:val="20"/>
          <w:szCs w:val="20"/>
        </w:rPr>
      </w:pPr>
      <w:r w:rsidRPr="1086E787">
        <w:rPr>
          <w:rFonts w:ascii="Times New Roman" w:eastAsia="Times New Roman" w:hAnsi="Times New Roman" w:cs="Times New Roman"/>
          <w:b/>
          <w:sz w:val="20"/>
          <w:szCs w:val="20"/>
        </w:rPr>
        <w:t>1. Circuito Votador</w:t>
      </w:r>
    </w:p>
    <w:p w14:paraId="01FB8EFB" w14:textId="457DE31E" w:rsidR="69728429" w:rsidRDefault="69728429" w:rsidP="69728429">
      <w:pPr>
        <w:jc w:val="both"/>
      </w:pPr>
      <w:r w:rsidRPr="69728429">
        <w:rPr>
          <w:rFonts w:ascii="Times New Roman" w:eastAsia="Times New Roman" w:hAnsi="Times New Roman" w:cs="Times New Roman"/>
          <w:sz w:val="20"/>
          <w:szCs w:val="20"/>
        </w:rPr>
        <w:t>Las normas de seguridad de los modernos aviones exigen que, para señales de vital importancia para la seguridad del aparato, los circuitos deben estar triplicados para que el fallo de uno de ellos no produzca una catástrofe. En caso de que los tres circuitos no produzcan la misma salida, ésta se escogerá mediante votación. Diseñe el circuito "votador" que ha de utilizarse para obtener como resultado el valor mayoritario de las tres entradas.</w:t>
      </w:r>
    </w:p>
    <w:p w14:paraId="640A600D" w14:textId="2625E2F2" w:rsidR="69728429" w:rsidRDefault="69728429" w:rsidP="69728429">
      <w:pPr>
        <w:jc w:val="both"/>
      </w:pPr>
      <w:r w:rsidRPr="69728429">
        <w:rPr>
          <w:rFonts w:ascii="Times New Roman" w:eastAsia="Times New Roman" w:hAnsi="Times New Roman" w:cs="Times New Roman"/>
          <w:sz w:val="20"/>
          <w:szCs w:val="20"/>
        </w:rPr>
        <w:t xml:space="preserve"> </w:t>
      </w:r>
      <w:r w:rsidRPr="51332B24">
        <w:rPr>
          <w:rFonts w:ascii="Times New Roman" w:eastAsia="Times New Roman" w:hAnsi="Times New Roman" w:cs="Times New Roman"/>
          <w:b/>
          <w:sz w:val="20"/>
          <w:szCs w:val="20"/>
        </w:rPr>
        <w:t>ANÁLISIS</w:t>
      </w:r>
    </w:p>
    <w:p w14:paraId="1A7C26D0" w14:textId="4CA7F7DF" w:rsidR="69728429" w:rsidRDefault="69728429" w:rsidP="69728429">
      <w:pPr>
        <w:jc w:val="both"/>
      </w:pPr>
      <w:r w:rsidRPr="69728429">
        <w:rPr>
          <w:rFonts w:ascii="Times New Roman" w:eastAsia="Times New Roman" w:hAnsi="Times New Roman" w:cs="Times New Roman"/>
          <w:sz w:val="20"/>
          <w:szCs w:val="20"/>
        </w:rPr>
        <w:t xml:space="preserve">Se pretende diseñar un circuito Votador que tenga como entrada tres circuitos que pueden estar estables "1" o con falla "0", y que en la salida detecte el valor mayoritario de los tres circuitos. </w:t>
      </w:r>
    </w:p>
    <w:p w14:paraId="42EB983C" w14:textId="4BDAF82C" w:rsidR="69728429" w:rsidRDefault="69728429" w:rsidP="69728429">
      <w:pPr>
        <w:jc w:val="both"/>
      </w:pPr>
      <w:r w:rsidRPr="69728429">
        <w:rPr>
          <w:rFonts w:ascii="Times New Roman" w:eastAsia="Times New Roman" w:hAnsi="Times New Roman" w:cs="Times New Roman"/>
          <w:sz w:val="20"/>
          <w:szCs w:val="20"/>
        </w:rPr>
        <w:t xml:space="preserve"> </w:t>
      </w:r>
      <w:r w:rsidRPr="2CEE2EEE">
        <w:rPr>
          <w:rFonts w:ascii="Times New Roman" w:eastAsia="Times New Roman" w:hAnsi="Times New Roman" w:cs="Times New Roman"/>
          <w:b/>
          <w:sz w:val="20"/>
          <w:szCs w:val="20"/>
        </w:rPr>
        <w:t>Establecer las entradas del circuito</w:t>
      </w:r>
    </w:p>
    <w:p w14:paraId="7DA540D7" w14:textId="0351F149" w:rsidR="69728429" w:rsidRDefault="69728429" w:rsidP="69728429">
      <w:pPr>
        <w:jc w:val="both"/>
      </w:pPr>
      <w:r w:rsidRPr="69728429">
        <w:rPr>
          <w:rFonts w:ascii="Times New Roman" w:eastAsia="Times New Roman" w:hAnsi="Times New Roman" w:cs="Times New Roman"/>
          <w:sz w:val="20"/>
          <w:szCs w:val="20"/>
        </w:rPr>
        <w:t xml:space="preserve"> A: Circuito 1        </w:t>
      </w:r>
    </w:p>
    <w:p w14:paraId="3F11763B" w14:textId="7CA0E696" w:rsidR="69728429" w:rsidRDefault="69728429" w:rsidP="69728429">
      <w:pPr>
        <w:jc w:val="both"/>
      </w:pPr>
      <w:r w:rsidRPr="69728429">
        <w:rPr>
          <w:rFonts w:ascii="Times New Roman" w:eastAsia="Times New Roman" w:hAnsi="Times New Roman" w:cs="Times New Roman"/>
          <w:sz w:val="20"/>
          <w:szCs w:val="20"/>
        </w:rPr>
        <w:t>B: Circuito 2</w:t>
      </w:r>
    </w:p>
    <w:p w14:paraId="2028912D" w14:textId="6894DA1A" w:rsidR="69728429" w:rsidRDefault="69728429" w:rsidP="69728429">
      <w:pPr>
        <w:jc w:val="both"/>
      </w:pPr>
      <w:r w:rsidRPr="69728429">
        <w:rPr>
          <w:rFonts w:ascii="Times New Roman" w:eastAsia="Times New Roman" w:hAnsi="Times New Roman" w:cs="Times New Roman"/>
          <w:sz w:val="20"/>
          <w:szCs w:val="20"/>
        </w:rPr>
        <w:t>C: Circuito 3</w:t>
      </w:r>
    </w:p>
    <w:p w14:paraId="512B0DD2" w14:textId="01D07B69" w:rsidR="69728429" w:rsidRDefault="69728429" w:rsidP="69728429">
      <w:pPr>
        <w:jc w:val="both"/>
      </w:pPr>
      <w:r w:rsidRPr="69728429">
        <w:rPr>
          <w:rFonts w:ascii="Times New Roman" w:eastAsia="Times New Roman" w:hAnsi="Times New Roman" w:cs="Times New Roman"/>
          <w:sz w:val="20"/>
          <w:szCs w:val="20"/>
        </w:rPr>
        <w:t xml:space="preserve">Cada una de las entradas representa un circuito de manera que sabremos si se encuentra estable o fallando. </w:t>
      </w:r>
    </w:p>
    <w:p w14:paraId="65015150" w14:textId="3958214A" w:rsidR="69728429" w:rsidRDefault="69728429" w:rsidP="69728429">
      <w:pPr>
        <w:jc w:val="both"/>
      </w:pPr>
      <w:r w:rsidRPr="69728429">
        <w:rPr>
          <w:rFonts w:ascii="Times New Roman" w:eastAsia="Times New Roman" w:hAnsi="Times New Roman" w:cs="Times New Roman"/>
          <w:sz w:val="20"/>
          <w:szCs w:val="20"/>
        </w:rPr>
        <w:t xml:space="preserve">Por lo tanto, se tienen 3 entradas y el número de combinaciones está dado por la expresión: </w:t>
      </w:r>
    </w:p>
    <w:p w14:paraId="79DB68CA" w14:textId="5C4F2557" w:rsidR="69728429" w:rsidRDefault="69728429" w:rsidP="69728429">
      <w:pPr>
        <w:jc w:val="both"/>
      </w:pPr>
      <w:r w:rsidRPr="69728429">
        <w:rPr>
          <w:rFonts w:ascii="Times New Roman" w:eastAsia="Times New Roman" w:hAnsi="Times New Roman" w:cs="Times New Roman"/>
          <w:sz w:val="20"/>
          <w:szCs w:val="20"/>
        </w:rPr>
        <w:t>Combinaciones=2^n</w:t>
      </w:r>
    </w:p>
    <w:p w14:paraId="15E88EFE" w14:textId="24D97069" w:rsidR="69728429" w:rsidRDefault="69728429" w:rsidP="69728429">
      <w:pPr>
        <w:jc w:val="both"/>
      </w:pPr>
      <w:r w:rsidRPr="69728429">
        <w:rPr>
          <w:rFonts w:ascii="Times New Roman" w:eastAsia="Times New Roman" w:hAnsi="Times New Roman" w:cs="Times New Roman"/>
          <w:sz w:val="20"/>
          <w:szCs w:val="20"/>
        </w:rPr>
        <w:t>Combinaciones=2^3=8</w:t>
      </w:r>
    </w:p>
    <w:p w14:paraId="33C8AF07" w14:textId="3253CAA8" w:rsidR="69728429" w:rsidRDefault="69728429" w:rsidP="69728429">
      <w:pPr>
        <w:jc w:val="both"/>
        <w:rPr>
          <w:rFonts w:ascii="Times New Roman" w:eastAsia="Times New Roman" w:hAnsi="Times New Roman" w:cs="Times New Roman"/>
          <w:b/>
          <w:sz w:val="20"/>
          <w:szCs w:val="20"/>
        </w:rPr>
      </w:pPr>
      <w:r w:rsidRPr="39D1FC50">
        <w:rPr>
          <w:rFonts w:ascii="Times New Roman" w:eastAsia="Times New Roman" w:hAnsi="Times New Roman" w:cs="Times New Roman"/>
          <w:b/>
          <w:sz w:val="20"/>
          <w:szCs w:val="20"/>
        </w:rPr>
        <w:t>Establecer las salidas del circuito</w:t>
      </w:r>
      <w:r w:rsidRPr="69728429">
        <w:rPr>
          <w:rFonts w:ascii="Times New Roman" w:eastAsia="Times New Roman" w:hAnsi="Times New Roman" w:cs="Times New Roman"/>
          <w:sz w:val="20"/>
          <w:szCs w:val="20"/>
        </w:rPr>
        <w:t xml:space="preserve"> </w:t>
      </w:r>
    </w:p>
    <w:p w14:paraId="0AF3B6DA" w14:textId="721F317A" w:rsidR="69728429" w:rsidRDefault="69728429" w:rsidP="69728429">
      <w:pPr>
        <w:jc w:val="both"/>
      </w:pPr>
      <w:r w:rsidRPr="69728429">
        <w:rPr>
          <w:rFonts w:ascii="Times New Roman" w:eastAsia="Times New Roman" w:hAnsi="Times New Roman" w:cs="Times New Roman"/>
          <w:sz w:val="20"/>
          <w:szCs w:val="20"/>
        </w:rPr>
        <w:t xml:space="preserve">F: El Circuito Votador Funciona si la </w:t>
      </w:r>
      <w:r w:rsidR="00250F5E" w:rsidRPr="69728429">
        <w:rPr>
          <w:rFonts w:ascii="Times New Roman" w:eastAsia="Times New Roman" w:hAnsi="Times New Roman" w:cs="Times New Roman"/>
          <w:sz w:val="20"/>
          <w:szCs w:val="20"/>
        </w:rPr>
        <w:t>mayoría</w:t>
      </w:r>
      <w:r w:rsidRPr="69728429">
        <w:rPr>
          <w:rFonts w:ascii="Times New Roman" w:eastAsia="Times New Roman" w:hAnsi="Times New Roman" w:cs="Times New Roman"/>
          <w:sz w:val="20"/>
          <w:szCs w:val="20"/>
        </w:rPr>
        <w:t xml:space="preserve"> </w:t>
      </w:r>
      <w:proofErr w:type="spellStart"/>
      <w:r w:rsidRPr="69728429">
        <w:rPr>
          <w:rFonts w:ascii="Times New Roman" w:eastAsia="Times New Roman" w:hAnsi="Times New Roman" w:cs="Times New Roman"/>
          <w:sz w:val="20"/>
          <w:szCs w:val="20"/>
        </w:rPr>
        <w:t>esta</w:t>
      </w:r>
      <w:proofErr w:type="spellEnd"/>
      <w:r w:rsidRPr="69728429">
        <w:rPr>
          <w:rFonts w:ascii="Times New Roman" w:eastAsia="Times New Roman" w:hAnsi="Times New Roman" w:cs="Times New Roman"/>
          <w:sz w:val="20"/>
          <w:szCs w:val="20"/>
        </w:rPr>
        <w:t xml:space="preserve"> estable.</w:t>
      </w:r>
    </w:p>
    <w:p w14:paraId="4A8302B1" w14:textId="522459F3" w:rsidR="69728429" w:rsidRDefault="69728429" w:rsidP="69728429">
      <w:pPr>
        <w:jc w:val="both"/>
      </w:pPr>
      <w:r w:rsidRPr="69728429">
        <w:rPr>
          <w:rFonts w:ascii="Times New Roman" w:eastAsia="Times New Roman" w:hAnsi="Times New Roman" w:cs="Times New Roman"/>
          <w:sz w:val="20"/>
          <w:szCs w:val="20"/>
        </w:rPr>
        <w:t xml:space="preserve"> Formulación de la tabla de verdad</w:t>
      </w:r>
    </w:p>
    <w:p w14:paraId="0EDB925C" w14:textId="54F70C5E" w:rsidR="69728429" w:rsidRDefault="69728429" w:rsidP="69728429">
      <w:pPr>
        <w:jc w:val="both"/>
      </w:pPr>
      <w:r w:rsidRPr="69728429">
        <w:rPr>
          <w:rFonts w:ascii="Times New Roman" w:eastAsia="Times New Roman" w:hAnsi="Times New Roman" w:cs="Times New Roman"/>
          <w:sz w:val="20"/>
          <w:szCs w:val="20"/>
        </w:rPr>
        <w:t xml:space="preserve"> El análisis se realizó a través de la siguiente tabla:</w:t>
      </w:r>
    </w:p>
    <w:p w14:paraId="2F95D66F" w14:textId="6CE31AFC" w:rsidR="00AF139A" w:rsidRDefault="69728429" w:rsidP="00AF139A">
      <w:pPr>
        <w:jc w:val="both"/>
        <w:rPr>
          <w:rFonts w:ascii="Times New Roman" w:eastAsia="Times New Roman" w:hAnsi="Times New Roman" w:cs="Times New Roman"/>
          <w:b/>
          <w:sz w:val="20"/>
          <w:szCs w:val="20"/>
        </w:rPr>
      </w:pPr>
      <w:r w:rsidRPr="69728429">
        <w:rPr>
          <w:rFonts w:ascii="Times New Roman" w:eastAsia="Times New Roman" w:hAnsi="Times New Roman" w:cs="Times New Roman"/>
          <w:sz w:val="20"/>
          <w:szCs w:val="20"/>
        </w:rPr>
        <w:t xml:space="preserve"> </w:t>
      </w:r>
      <w:r w:rsidRPr="629DFD51">
        <w:rPr>
          <w:rFonts w:ascii="Times New Roman" w:eastAsia="Times New Roman" w:hAnsi="Times New Roman" w:cs="Times New Roman"/>
          <w:b/>
          <w:sz w:val="20"/>
          <w:szCs w:val="20"/>
        </w:rPr>
        <w:t>TABLA DE VERDAD</w:t>
      </w:r>
      <w:r w:rsidRPr="69728429">
        <w:rPr>
          <w:rFonts w:ascii="Times New Roman" w:eastAsia="Times New Roman" w:hAnsi="Times New Roman" w:cs="Times New Roman"/>
          <w:sz w:val="20"/>
          <w:szCs w:val="20"/>
        </w:rPr>
        <w:t xml:space="preserve"> </w:t>
      </w:r>
    </w:p>
    <w:tbl>
      <w:tblPr>
        <w:tblStyle w:val="Tablaconcuadrcula"/>
        <w:tblW w:w="2070" w:type="dxa"/>
        <w:tblLayout w:type="fixed"/>
        <w:tblLook w:val="04A0" w:firstRow="1" w:lastRow="0" w:firstColumn="1" w:lastColumn="0" w:noHBand="0" w:noVBand="1"/>
      </w:tblPr>
      <w:tblGrid>
        <w:gridCol w:w="520"/>
        <w:gridCol w:w="470"/>
        <w:gridCol w:w="470"/>
        <w:gridCol w:w="610"/>
      </w:tblGrid>
      <w:tr w:rsidR="7F803A5C" w14:paraId="0C0DD58F" w14:textId="77777777" w:rsidTr="008C4E9E">
        <w:trPr>
          <w:trHeight w:val="416"/>
        </w:trPr>
        <w:tc>
          <w:tcPr>
            <w:tcW w:w="520" w:type="dxa"/>
          </w:tcPr>
          <w:p w14:paraId="6E4E5B4A" w14:textId="66684C16" w:rsidR="7F803A5C" w:rsidRPr="008C4E9E" w:rsidRDefault="008C4E9E">
            <w:pPr>
              <w:rPr>
                <w:rFonts w:ascii="Arial" w:hAnsi="Arial" w:cs="Arial"/>
                <w:sz w:val="24"/>
                <w:szCs w:val="24"/>
              </w:rPr>
            </w:pPr>
            <w:r w:rsidRPr="008C4E9E">
              <w:rPr>
                <w:rFonts w:ascii="Arial" w:eastAsia="Calibri" w:hAnsi="Arial" w:cs="Arial"/>
                <w:b/>
                <w:bCs/>
                <w:sz w:val="24"/>
                <w:szCs w:val="24"/>
              </w:rPr>
              <w:t>A</w:t>
            </w:r>
          </w:p>
        </w:tc>
        <w:tc>
          <w:tcPr>
            <w:tcW w:w="470" w:type="dxa"/>
          </w:tcPr>
          <w:p w14:paraId="165892FE" w14:textId="31D2EB3F" w:rsidR="7F803A5C" w:rsidRDefault="7F803A5C">
            <w:r w:rsidRPr="7F803A5C">
              <w:rPr>
                <w:rFonts w:ascii="Arial" w:eastAsia="Arial" w:hAnsi="Arial" w:cs="Arial"/>
                <w:b/>
                <w:bCs/>
                <w:sz w:val="24"/>
                <w:szCs w:val="24"/>
              </w:rPr>
              <w:t>B</w:t>
            </w:r>
          </w:p>
        </w:tc>
        <w:tc>
          <w:tcPr>
            <w:tcW w:w="470" w:type="dxa"/>
          </w:tcPr>
          <w:p w14:paraId="6336722B" w14:textId="70803D69" w:rsidR="7F803A5C" w:rsidRDefault="7F803A5C">
            <w:r w:rsidRPr="7F803A5C">
              <w:rPr>
                <w:rFonts w:ascii="Arial" w:eastAsia="Arial" w:hAnsi="Arial" w:cs="Arial"/>
                <w:b/>
                <w:bCs/>
                <w:sz w:val="24"/>
                <w:szCs w:val="24"/>
              </w:rPr>
              <w:t>C</w:t>
            </w:r>
          </w:p>
        </w:tc>
        <w:tc>
          <w:tcPr>
            <w:tcW w:w="610" w:type="dxa"/>
          </w:tcPr>
          <w:p w14:paraId="04D9282E" w14:textId="41F0C2FE" w:rsidR="7F803A5C" w:rsidRDefault="7F803A5C">
            <w:r w:rsidRPr="7F803A5C">
              <w:rPr>
                <w:rFonts w:ascii="Arial" w:eastAsia="Arial" w:hAnsi="Arial" w:cs="Arial"/>
                <w:b/>
                <w:bCs/>
                <w:sz w:val="24"/>
                <w:szCs w:val="24"/>
              </w:rPr>
              <w:t>F</w:t>
            </w:r>
          </w:p>
        </w:tc>
      </w:tr>
      <w:tr w:rsidR="7F803A5C" w14:paraId="5F2E587F" w14:textId="77777777" w:rsidTr="008C4E9E">
        <w:trPr>
          <w:trHeight w:val="416"/>
        </w:trPr>
        <w:tc>
          <w:tcPr>
            <w:tcW w:w="520" w:type="dxa"/>
          </w:tcPr>
          <w:p w14:paraId="43634C79" w14:textId="185B804B" w:rsidR="7F803A5C" w:rsidRDefault="7F803A5C">
            <w:r w:rsidRPr="7F803A5C">
              <w:rPr>
                <w:rFonts w:ascii="Arial" w:eastAsia="Arial" w:hAnsi="Arial" w:cs="Arial"/>
                <w:sz w:val="24"/>
                <w:szCs w:val="24"/>
              </w:rPr>
              <w:t>0</w:t>
            </w:r>
          </w:p>
        </w:tc>
        <w:tc>
          <w:tcPr>
            <w:tcW w:w="470" w:type="dxa"/>
          </w:tcPr>
          <w:p w14:paraId="5512DA34" w14:textId="45671157" w:rsidR="7F803A5C" w:rsidRDefault="7F803A5C">
            <w:r w:rsidRPr="7F803A5C">
              <w:rPr>
                <w:rFonts w:ascii="Arial" w:eastAsia="Arial" w:hAnsi="Arial" w:cs="Arial"/>
                <w:sz w:val="24"/>
                <w:szCs w:val="24"/>
              </w:rPr>
              <w:t>0</w:t>
            </w:r>
          </w:p>
        </w:tc>
        <w:tc>
          <w:tcPr>
            <w:tcW w:w="470" w:type="dxa"/>
          </w:tcPr>
          <w:p w14:paraId="2146F82C" w14:textId="55E09460" w:rsidR="7F803A5C" w:rsidRDefault="7F803A5C">
            <w:r w:rsidRPr="7F803A5C">
              <w:rPr>
                <w:rFonts w:ascii="Arial" w:eastAsia="Arial" w:hAnsi="Arial" w:cs="Arial"/>
                <w:sz w:val="24"/>
                <w:szCs w:val="24"/>
              </w:rPr>
              <w:t>0</w:t>
            </w:r>
          </w:p>
        </w:tc>
        <w:tc>
          <w:tcPr>
            <w:tcW w:w="610" w:type="dxa"/>
          </w:tcPr>
          <w:p w14:paraId="10DA6656" w14:textId="4494D292" w:rsidR="7F803A5C" w:rsidRDefault="7F803A5C">
            <w:r w:rsidRPr="7F803A5C">
              <w:rPr>
                <w:rFonts w:ascii="Arial" w:eastAsia="Arial" w:hAnsi="Arial" w:cs="Arial"/>
                <w:sz w:val="24"/>
                <w:szCs w:val="24"/>
              </w:rPr>
              <w:t>0</w:t>
            </w:r>
          </w:p>
        </w:tc>
      </w:tr>
      <w:tr w:rsidR="7F803A5C" w14:paraId="68202676" w14:textId="77777777" w:rsidTr="008C4E9E">
        <w:trPr>
          <w:trHeight w:val="416"/>
        </w:trPr>
        <w:tc>
          <w:tcPr>
            <w:tcW w:w="520" w:type="dxa"/>
          </w:tcPr>
          <w:p w14:paraId="2FE21D70" w14:textId="57990E4B" w:rsidR="7F803A5C" w:rsidRDefault="7F803A5C">
            <w:r w:rsidRPr="7F803A5C">
              <w:rPr>
                <w:rFonts w:ascii="Arial" w:eastAsia="Arial" w:hAnsi="Arial" w:cs="Arial"/>
                <w:sz w:val="24"/>
                <w:szCs w:val="24"/>
              </w:rPr>
              <w:t>0</w:t>
            </w:r>
          </w:p>
        </w:tc>
        <w:tc>
          <w:tcPr>
            <w:tcW w:w="470" w:type="dxa"/>
          </w:tcPr>
          <w:p w14:paraId="260EFFEC" w14:textId="52A7FB23" w:rsidR="7F803A5C" w:rsidRDefault="7F803A5C">
            <w:r w:rsidRPr="7F803A5C">
              <w:rPr>
                <w:rFonts w:ascii="Arial" w:eastAsia="Arial" w:hAnsi="Arial" w:cs="Arial"/>
                <w:sz w:val="24"/>
                <w:szCs w:val="24"/>
              </w:rPr>
              <w:t>0</w:t>
            </w:r>
          </w:p>
        </w:tc>
        <w:tc>
          <w:tcPr>
            <w:tcW w:w="470" w:type="dxa"/>
          </w:tcPr>
          <w:p w14:paraId="27260987" w14:textId="756A1A1B" w:rsidR="7F803A5C" w:rsidRDefault="7F803A5C">
            <w:r w:rsidRPr="7F803A5C">
              <w:rPr>
                <w:rFonts w:ascii="Arial" w:eastAsia="Arial" w:hAnsi="Arial" w:cs="Arial"/>
                <w:sz w:val="24"/>
                <w:szCs w:val="24"/>
              </w:rPr>
              <w:t>1</w:t>
            </w:r>
          </w:p>
        </w:tc>
        <w:tc>
          <w:tcPr>
            <w:tcW w:w="610" w:type="dxa"/>
          </w:tcPr>
          <w:p w14:paraId="297141E4" w14:textId="4C699916" w:rsidR="7F803A5C" w:rsidRDefault="7F803A5C">
            <w:r w:rsidRPr="7F803A5C">
              <w:rPr>
                <w:rFonts w:ascii="Arial" w:eastAsia="Arial" w:hAnsi="Arial" w:cs="Arial"/>
                <w:sz w:val="24"/>
                <w:szCs w:val="24"/>
              </w:rPr>
              <w:t>0</w:t>
            </w:r>
          </w:p>
        </w:tc>
      </w:tr>
      <w:tr w:rsidR="7F803A5C" w14:paraId="400386EE" w14:textId="77777777" w:rsidTr="008C4E9E">
        <w:trPr>
          <w:trHeight w:val="428"/>
        </w:trPr>
        <w:tc>
          <w:tcPr>
            <w:tcW w:w="520" w:type="dxa"/>
          </w:tcPr>
          <w:p w14:paraId="06978E24" w14:textId="49146655" w:rsidR="7F803A5C" w:rsidRDefault="7F803A5C">
            <w:r w:rsidRPr="7F803A5C">
              <w:rPr>
                <w:rFonts w:ascii="Arial" w:eastAsia="Arial" w:hAnsi="Arial" w:cs="Arial"/>
                <w:sz w:val="24"/>
                <w:szCs w:val="24"/>
              </w:rPr>
              <w:t>0</w:t>
            </w:r>
          </w:p>
        </w:tc>
        <w:tc>
          <w:tcPr>
            <w:tcW w:w="470" w:type="dxa"/>
          </w:tcPr>
          <w:p w14:paraId="3CD27A55" w14:textId="52AFBC59" w:rsidR="7F803A5C" w:rsidRDefault="7F803A5C">
            <w:r w:rsidRPr="7F803A5C">
              <w:rPr>
                <w:rFonts w:ascii="Arial" w:eastAsia="Arial" w:hAnsi="Arial" w:cs="Arial"/>
                <w:sz w:val="24"/>
                <w:szCs w:val="24"/>
              </w:rPr>
              <w:t>1</w:t>
            </w:r>
          </w:p>
        </w:tc>
        <w:tc>
          <w:tcPr>
            <w:tcW w:w="470" w:type="dxa"/>
          </w:tcPr>
          <w:p w14:paraId="533B2FCA" w14:textId="787ADC6A" w:rsidR="7F803A5C" w:rsidRDefault="7F803A5C">
            <w:r w:rsidRPr="7F803A5C">
              <w:rPr>
                <w:rFonts w:ascii="Arial" w:eastAsia="Arial" w:hAnsi="Arial" w:cs="Arial"/>
                <w:sz w:val="24"/>
                <w:szCs w:val="24"/>
              </w:rPr>
              <w:t>0</w:t>
            </w:r>
          </w:p>
        </w:tc>
        <w:tc>
          <w:tcPr>
            <w:tcW w:w="610" w:type="dxa"/>
          </w:tcPr>
          <w:p w14:paraId="765BD362" w14:textId="08FF33F1" w:rsidR="7F803A5C" w:rsidRDefault="7F803A5C">
            <w:r w:rsidRPr="7F803A5C">
              <w:rPr>
                <w:rFonts w:ascii="Arial" w:eastAsia="Arial" w:hAnsi="Arial" w:cs="Arial"/>
                <w:sz w:val="24"/>
                <w:szCs w:val="24"/>
              </w:rPr>
              <w:t>0</w:t>
            </w:r>
          </w:p>
        </w:tc>
      </w:tr>
      <w:tr w:rsidR="7F803A5C" w14:paraId="0FF5E350" w14:textId="77777777" w:rsidTr="008C4E9E">
        <w:trPr>
          <w:trHeight w:val="416"/>
        </w:trPr>
        <w:tc>
          <w:tcPr>
            <w:tcW w:w="520" w:type="dxa"/>
          </w:tcPr>
          <w:p w14:paraId="4CB4BEDE" w14:textId="35D8B537" w:rsidR="7F803A5C" w:rsidRDefault="7F803A5C">
            <w:r w:rsidRPr="7F803A5C">
              <w:rPr>
                <w:rFonts w:ascii="Arial" w:eastAsia="Arial" w:hAnsi="Arial" w:cs="Arial"/>
                <w:sz w:val="24"/>
                <w:szCs w:val="24"/>
              </w:rPr>
              <w:t>0</w:t>
            </w:r>
          </w:p>
        </w:tc>
        <w:tc>
          <w:tcPr>
            <w:tcW w:w="470" w:type="dxa"/>
          </w:tcPr>
          <w:p w14:paraId="207E50D8" w14:textId="4C7358BD" w:rsidR="7F803A5C" w:rsidRDefault="7F803A5C">
            <w:r w:rsidRPr="7F803A5C">
              <w:rPr>
                <w:rFonts w:ascii="Arial" w:eastAsia="Arial" w:hAnsi="Arial" w:cs="Arial"/>
                <w:sz w:val="24"/>
                <w:szCs w:val="24"/>
              </w:rPr>
              <w:t>1</w:t>
            </w:r>
          </w:p>
        </w:tc>
        <w:tc>
          <w:tcPr>
            <w:tcW w:w="470" w:type="dxa"/>
          </w:tcPr>
          <w:p w14:paraId="7DE825A6" w14:textId="51846EF8" w:rsidR="7F803A5C" w:rsidRDefault="7F803A5C">
            <w:r w:rsidRPr="7F803A5C">
              <w:rPr>
                <w:rFonts w:ascii="Arial" w:eastAsia="Arial" w:hAnsi="Arial" w:cs="Arial"/>
                <w:sz w:val="24"/>
                <w:szCs w:val="24"/>
              </w:rPr>
              <w:t>1</w:t>
            </w:r>
          </w:p>
        </w:tc>
        <w:tc>
          <w:tcPr>
            <w:tcW w:w="610" w:type="dxa"/>
          </w:tcPr>
          <w:p w14:paraId="3A17A38B" w14:textId="01BA2203" w:rsidR="7F803A5C" w:rsidRDefault="7F803A5C">
            <w:r w:rsidRPr="7F803A5C">
              <w:rPr>
                <w:rFonts w:ascii="Arial" w:eastAsia="Arial" w:hAnsi="Arial" w:cs="Arial"/>
                <w:sz w:val="24"/>
                <w:szCs w:val="24"/>
              </w:rPr>
              <w:t>1</w:t>
            </w:r>
          </w:p>
        </w:tc>
      </w:tr>
      <w:tr w:rsidR="7F803A5C" w14:paraId="2C025CC8" w14:textId="77777777" w:rsidTr="008C4E9E">
        <w:trPr>
          <w:trHeight w:val="416"/>
        </w:trPr>
        <w:tc>
          <w:tcPr>
            <w:tcW w:w="520" w:type="dxa"/>
          </w:tcPr>
          <w:p w14:paraId="3238AE93" w14:textId="07739D43" w:rsidR="7F803A5C" w:rsidRDefault="7F803A5C">
            <w:r w:rsidRPr="7F803A5C">
              <w:rPr>
                <w:rFonts w:ascii="Arial" w:eastAsia="Arial" w:hAnsi="Arial" w:cs="Arial"/>
                <w:sz w:val="24"/>
                <w:szCs w:val="24"/>
              </w:rPr>
              <w:t>1</w:t>
            </w:r>
          </w:p>
        </w:tc>
        <w:tc>
          <w:tcPr>
            <w:tcW w:w="470" w:type="dxa"/>
          </w:tcPr>
          <w:p w14:paraId="3261FED2" w14:textId="198B2479" w:rsidR="7F803A5C" w:rsidRDefault="7F803A5C">
            <w:r w:rsidRPr="7F803A5C">
              <w:rPr>
                <w:rFonts w:ascii="Arial" w:eastAsia="Arial" w:hAnsi="Arial" w:cs="Arial"/>
                <w:sz w:val="24"/>
                <w:szCs w:val="24"/>
              </w:rPr>
              <w:t>0</w:t>
            </w:r>
          </w:p>
        </w:tc>
        <w:tc>
          <w:tcPr>
            <w:tcW w:w="470" w:type="dxa"/>
          </w:tcPr>
          <w:p w14:paraId="5D0C7CD3" w14:textId="387E8D17" w:rsidR="7F803A5C" w:rsidRDefault="7F803A5C">
            <w:r w:rsidRPr="7F803A5C">
              <w:rPr>
                <w:rFonts w:ascii="Arial" w:eastAsia="Arial" w:hAnsi="Arial" w:cs="Arial"/>
                <w:sz w:val="24"/>
                <w:szCs w:val="24"/>
              </w:rPr>
              <w:t>0</w:t>
            </w:r>
          </w:p>
        </w:tc>
        <w:tc>
          <w:tcPr>
            <w:tcW w:w="610" w:type="dxa"/>
          </w:tcPr>
          <w:p w14:paraId="18D92B13" w14:textId="317201B6" w:rsidR="7F803A5C" w:rsidRDefault="7F803A5C">
            <w:r w:rsidRPr="7F803A5C">
              <w:rPr>
                <w:rFonts w:ascii="Arial" w:eastAsia="Arial" w:hAnsi="Arial" w:cs="Arial"/>
                <w:sz w:val="24"/>
                <w:szCs w:val="24"/>
              </w:rPr>
              <w:t>0</w:t>
            </w:r>
          </w:p>
        </w:tc>
      </w:tr>
      <w:tr w:rsidR="7F803A5C" w14:paraId="65D3728C" w14:textId="77777777" w:rsidTr="008C4E9E">
        <w:trPr>
          <w:trHeight w:val="416"/>
        </w:trPr>
        <w:tc>
          <w:tcPr>
            <w:tcW w:w="520" w:type="dxa"/>
          </w:tcPr>
          <w:p w14:paraId="60ED9A84" w14:textId="7ECC0503" w:rsidR="7F803A5C" w:rsidRDefault="7F803A5C">
            <w:r w:rsidRPr="7F803A5C">
              <w:rPr>
                <w:rFonts w:ascii="Arial" w:eastAsia="Arial" w:hAnsi="Arial" w:cs="Arial"/>
                <w:sz w:val="24"/>
                <w:szCs w:val="24"/>
              </w:rPr>
              <w:t>1</w:t>
            </w:r>
          </w:p>
        </w:tc>
        <w:tc>
          <w:tcPr>
            <w:tcW w:w="470" w:type="dxa"/>
          </w:tcPr>
          <w:p w14:paraId="3D4EB067" w14:textId="42FD6C1D" w:rsidR="7F803A5C" w:rsidRDefault="7F803A5C">
            <w:r w:rsidRPr="7F803A5C">
              <w:rPr>
                <w:rFonts w:ascii="Arial" w:eastAsia="Arial" w:hAnsi="Arial" w:cs="Arial"/>
                <w:sz w:val="24"/>
                <w:szCs w:val="24"/>
              </w:rPr>
              <w:t>0</w:t>
            </w:r>
          </w:p>
        </w:tc>
        <w:tc>
          <w:tcPr>
            <w:tcW w:w="470" w:type="dxa"/>
          </w:tcPr>
          <w:p w14:paraId="008338A4" w14:textId="1387D3DA" w:rsidR="7F803A5C" w:rsidRDefault="7F803A5C">
            <w:r w:rsidRPr="7F803A5C">
              <w:rPr>
                <w:rFonts w:ascii="Arial" w:eastAsia="Arial" w:hAnsi="Arial" w:cs="Arial"/>
                <w:sz w:val="24"/>
                <w:szCs w:val="24"/>
              </w:rPr>
              <w:t>1</w:t>
            </w:r>
          </w:p>
        </w:tc>
        <w:tc>
          <w:tcPr>
            <w:tcW w:w="610" w:type="dxa"/>
          </w:tcPr>
          <w:p w14:paraId="757D5A54" w14:textId="20D33208" w:rsidR="7F803A5C" w:rsidRDefault="7F803A5C">
            <w:r w:rsidRPr="7F803A5C">
              <w:rPr>
                <w:rFonts w:ascii="Arial" w:eastAsia="Arial" w:hAnsi="Arial" w:cs="Arial"/>
                <w:sz w:val="24"/>
                <w:szCs w:val="24"/>
              </w:rPr>
              <w:t>1</w:t>
            </w:r>
          </w:p>
        </w:tc>
      </w:tr>
      <w:tr w:rsidR="7F803A5C" w14:paraId="4311E815" w14:textId="77777777" w:rsidTr="008C4E9E">
        <w:trPr>
          <w:trHeight w:val="416"/>
        </w:trPr>
        <w:tc>
          <w:tcPr>
            <w:tcW w:w="520" w:type="dxa"/>
          </w:tcPr>
          <w:p w14:paraId="7F57DC4E" w14:textId="264AEB69" w:rsidR="7F803A5C" w:rsidRDefault="7F803A5C">
            <w:r w:rsidRPr="7F803A5C">
              <w:rPr>
                <w:rFonts w:ascii="Arial" w:eastAsia="Arial" w:hAnsi="Arial" w:cs="Arial"/>
                <w:sz w:val="24"/>
                <w:szCs w:val="24"/>
              </w:rPr>
              <w:t>1</w:t>
            </w:r>
          </w:p>
        </w:tc>
        <w:tc>
          <w:tcPr>
            <w:tcW w:w="470" w:type="dxa"/>
          </w:tcPr>
          <w:p w14:paraId="762D3D45" w14:textId="6A5E7C71" w:rsidR="7F803A5C" w:rsidRDefault="7F803A5C">
            <w:r w:rsidRPr="7F803A5C">
              <w:rPr>
                <w:rFonts w:ascii="Arial" w:eastAsia="Arial" w:hAnsi="Arial" w:cs="Arial"/>
                <w:sz w:val="24"/>
                <w:szCs w:val="24"/>
              </w:rPr>
              <w:t>1</w:t>
            </w:r>
          </w:p>
        </w:tc>
        <w:tc>
          <w:tcPr>
            <w:tcW w:w="470" w:type="dxa"/>
          </w:tcPr>
          <w:p w14:paraId="1A12151B" w14:textId="7A8A286F" w:rsidR="7F803A5C" w:rsidRDefault="7F803A5C">
            <w:r w:rsidRPr="7F803A5C">
              <w:rPr>
                <w:rFonts w:ascii="Arial" w:eastAsia="Arial" w:hAnsi="Arial" w:cs="Arial"/>
                <w:sz w:val="24"/>
                <w:szCs w:val="24"/>
              </w:rPr>
              <w:t>0</w:t>
            </w:r>
          </w:p>
        </w:tc>
        <w:tc>
          <w:tcPr>
            <w:tcW w:w="610" w:type="dxa"/>
          </w:tcPr>
          <w:p w14:paraId="40F031D4" w14:textId="552FD396" w:rsidR="7F803A5C" w:rsidRDefault="7F803A5C">
            <w:r w:rsidRPr="7F803A5C">
              <w:rPr>
                <w:rFonts w:ascii="Arial" w:eastAsia="Arial" w:hAnsi="Arial" w:cs="Arial"/>
                <w:sz w:val="24"/>
                <w:szCs w:val="24"/>
              </w:rPr>
              <w:t>1</w:t>
            </w:r>
          </w:p>
        </w:tc>
      </w:tr>
      <w:tr w:rsidR="7F803A5C" w14:paraId="772510A3" w14:textId="77777777" w:rsidTr="008C4E9E">
        <w:trPr>
          <w:trHeight w:val="416"/>
        </w:trPr>
        <w:tc>
          <w:tcPr>
            <w:tcW w:w="520" w:type="dxa"/>
          </w:tcPr>
          <w:p w14:paraId="6C7909E0" w14:textId="4D4CFEF3" w:rsidR="7F803A5C" w:rsidRDefault="7F803A5C">
            <w:r w:rsidRPr="7F803A5C">
              <w:rPr>
                <w:rFonts w:ascii="Arial" w:eastAsia="Arial" w:hAnsi="Arial" w:cs="Arial"/>
                <w:sz w:val="24"/>
                <w:szCs w:val="24"/>
              </w:rPr>
              <w:t>1</w:t>
            </w:r>
          </w:p>
        </w:tc>
        <w:tc>
          <w:tcPr>
            <w:tcW w:w="470" w:type="dxa"/>
          </w:tcPr>
          <w:p w14:paraId="1E8705D0" w14:textId="0E4E9D8E" w:rsidR="7F803A5C" w:rsidRDefault="7F803A5C">
            <w:r w:rsidRPr="7F803A5C">
              <w:rPr>
                <w:rFonts w:ascii="Arial" w:eastAsia="Arial" w:hAnsi="Arial" w:cs="Arial"/>
                <w:sz w:val="24"/>
                <w:szCs w:val="24"/>
              </w:rPr>
              <w:t>1</w:t>
            </w:r>
          </w:p>
        </w:tc>
        <w:tc>
          <w:tcPr>
            <w:tcW w:w="470" w:type="dxa"/>
          </w:tcPr>
          <w:p w14:paraId="0CA1D682" w14:textId="1B8793EA" w:rsidR="7F803A5C" w:rsidRDefault="7F803A5C">
            <w:r w:rsidRPr="7F803A5C">
              <w:rPr>
                <w:rFonts w:ascii="Arial" w:eastAsia="Arial" w:hAnsi="Arial" w:cs="Arial"/>
                <w:sz w:val="24"/>
                <w:szCs w:val="24"/>
              </w:rPr>
              <w:t>1</w:t>
            </w:r>
          </w:p>
        </w:tc>
        <w:tc>
          <w:tcPr>
            <w:tcW w:w="610" w:type="dxa"/>
          </w:tcPr>
          <w:p w14:paraId="00276B31" w14:textId="578C6C4E" w:rsidR="7F803A5C" w:rsidRDefault="7F803A5C">
            <w:r w:rsidRPr="7F803A5C">
              <w:rPr>
                <w:rFonts w:ascii="Arial" w:eastAsia="Arial" w:hAnsi="Arial" w:cs="Arial"/>
                <w:sz w:val="24"/>
                <w:szCs w:val="24"/>
              </w:rPr>
              <w:t>1</w:t>
            </w:r>
          </w:p>
        </w:tc>
      </w:tr>
    </w:tbl>
    <w:p w14:paraId="5054D0D3" w14:textId="77777777" w:rsidR="00BB1577" w:rsidRDefault="00BB1577" w:rsidP="69728429">
      <w:pPr>
        <w:jc w:val="both"/>
        <w:rPr>
          <w:rFonts w:ascii="Times New Roman" w:eastAsia="Times New Roman" w:hAnsi="Times New Roman" w:cs="Times New Roman"/>
          <w:b/>
          <w:sz w:val="20"/>
          <w:szCs w:val="20"/>
        </w:rPr>
      </w:pPr>
    </w:p>
    <w:p w14:paraId="0A0EA57F" w14:textId="58D3CC63" w:rsidR="69728429" w:rsidRDefault="69728429" w:rsidP="69728429">
      <w:pPr>
        <w:jc w:val="both"/>
      </w:pPr>
      <w:r w:rsidRPr="7780E623">
        <w:rPr>
          <w:rFonts w:ascii="Times New Roman" w:eastAsia="Times New Roman" w:hAnsi="Times New Roman" w:cs="Times New Roman"/>
          <w:b/>
          <w:sz w:val="20"/>
          <w:szCs w:val="20"/>
        </w:rPr>
        <w:t>Obtener las funciones simplificadas</w:t>
      </w:r>
      <w:ins w:id="0" w:author="Fernanda Guanoluisa">
        <w:r w:rsidR="000539BA" w:rsidRPr="69728429">
          <w:rPr>
            <w:rFonts w:ascii="Times New Roman" w:eastAsia="Times New Roman" w:hAnsi="Times New Roman" w:cs="Times New Roman"/>
            <w:sz w:val="20"/>
            <w:szCs w:val="20"/>
          </w:rPr>
          <w:t xml:space="preserve"> </w:t>
        </w:r>
      </w:ins>
      <w:r w:rsidR="007D712D" w:rsidRPr="69728429">
        <w:rPr>
          <w:rFonts w:ascii="Times New Roman" w:eastAsia="Times New Roman" w:hAnsi="Times New Roman" w:cs="Times New Roman"/>
          <w:sz w:val="20"/>
          <w:szCs w:val="20"/>
        </w:rPr>
        <w:t xml:space="preserve">Utilizamos los mintérminos para realizar la implementación del circuito ya que tenemos </w:t>
      </w:r>
      <w:r w:rsidR="007D712D" w:rsidRPr="16927A19">
        <w:rPr>
          <w:rFonts w:ascii="Times New Roman" w:eastAsia="Times New Roman" w:hAnsi="Times New Roman" w:cs="Times New Roman"/>
          <w:sz w:val="20"/>
          <w:szCs w:val="20"/>
        </w:rPr>
        <w:t>igual</w:t>
      </w:r>
      <w:r w:rsidR="007D712D" w:rsidRPr="69728429">
        <w:rPr>
          <w:rFonts w:ascii="Times New Roman" w:eastAsia="Times New Roman" w:hAnsi="Times New Roman" w:cs="Times New Roman"/>
          <w:sz w:val="20"/>
          <w:szCs w:val="20"/>
        </w:rPr>
        <w:t xml:space="preserve"> </w:t>
      </w:r>
      <w:r w:rsidR="007D712D" w:rsidRPr="60F4BF1D">
        <w:rPr>
          <w:rFonts w:ascii="Times New Roman" w:eastAsia="Times New Roman" w:hAnsi="Times New Roman" w:cs="Times New Roman"/>
          <w:sz w:val="20"/>
          <w:szCs w:val="20"/>
        </w:rPr>
        <w:t>número</w:t>
      </w:r>
      <w:r w:rsidR="007D712D" w:rsidRPr="69728429">
        <w:rPr>
          <w:rFonts w:ascii="Times New Roman" w:eastAsia="Times New Roman" w:hAnsi="Times New Roman" w:cs="Times New Roman"/>
          <w:sz w:val="20"/>
          <w:szCs w:val="20"/>
        </w:rPr>
        <w:t xml:space="preserve"> de 0y de 1 </w:t>
      </w:r>
      <w:r w:rsidR="007D712D" w:rsidRPr="16927A19">
        <w:rPr>
          <w:rFonts w:ascii="Times New Roman" w:eastAsia="Times New Roman" w:hAnsi="Times New Roman" w:cs="Times New Roman"/>
          <w:sz w:val="20"/>
          <w:szCs w:val="20"/>
        </w:rPr>
        <w:t>además</w:t>
      </w:r>
      <w:r w:rsidR="007D712D">
        <w:rPr>
          <w:rFonts w:ascii="Times New Roman" w:eastAsia="Times New Roman" w:hAnsi="Times New Roman" w:cs="Times New Roman"/>
          <w:sz w:val="20"/>
          <w:szCs w:val="20"/>
        </w:rPr>
        <w:t xml:space="preserve"> </w:t>
      </w:r>
      <w:r w:rsidR="007D712D" w:rsidRPr="69728429">
        <w:rPr>
          <w:rFonts w:ascii="Times New Roman" w:eastAsia="Times New Roman" w:hAnsi="Times New Roman" w:cs="Times New Roman"/>
          <w:sz w:val="20"/>
          <w:szCs w:val="20"/>
        </w:rPr>
        <w:t>se usa lógica positiva</w:t>
      </w:r>
    </w:p>
    <w:p w14:paraId="251E9CF5" w14:textId="59764B38" w:rsidR="69728429" w:rsidRPr="00B366F3" w:rsidRDefault="69728429" w:rsidP="69728429">
      <w:pPr>
        <w:jc w:val="both"/>
        <w:rPr>
          <w:lang w:val="en-US"/>
        </w:rPr>
      </w:pPr>
      <w:r w:rsidRPr="00B366F3">
        <w:rPr>
          <w:rFonts w:ascii="Times New Roman" w:eastAsia="Times New Roman" w:hAnsi="Times New Roman" w:cs="Times New Roman"/>
          <w:sz w:val="20"/>
          <w:szCs w:val="20"/>
          <w:lang w:val="en-US"/>
        </w:rPr>
        <w:t>F= A’BC + A B’C + A B C’ + ABC</w:t>
      </w:r>
    </w:p>
    <w:p w14:paraId="0F58522D" w14:textId="55833CCD" w:rsidR="69728429" w:rsidRPr="008C4E9E" w:rsidRDefault="69728429" w:rsidP="69728429">
      <w:pPr>
        <w:jc w:val="both"/>
        <w:rPr>
          <w:rFonts w:ascii="Times New Roman" w:eastAsia="Times New Roman" w:hAnsi="Times New Roman" w:cs="Times New Roman"/>
          <w:sz w:val="20"/>
          <w:szCs w:val="20"/>
          <w:lang w:val="es-EC"/>
        </w:rPr>
      </w:pPr>
      <w:r w:rsidRPr="69728429">
        <w:rPr>
          <w:rFonts w:ascii="Times New Roman" w:eastAsia="Times New Roman" w:hAnsi="Times New Roman" w:cs="Times New Roman"/>
          <w:sz w:val="20"/>
          <w:szCs w:val="20"/>
        </w:rPr>
        <w:t>Simplificando obtenemos las siguientes funciones</w:t>
      </w:r>
    </w:p>
    <w:p w14:paraId="1D00992A" w14:textId="1CAAA049" w:rsidR="69728429" w:rsidRPr="00091FC5" w:rsidRDefault="69728429" w:rsidP="69728429">
      <w:pPr>
        <w:jc w:val="both"/>
        <w:rPr>
          <w:lang w:val="en-US"/>
        </w:rPr>
      </w:pPr>
      <w:r w:rsidRPr="00091FC5">
        <w:rPr>
          <w:rFonts w:ascii="Times New Roman" w:eastAsia="Times New Roman" w:hAnsi="Times New Roman" w:cs="Times New Roman"/>
          <w:sz w:val="20"/>
          <w:szCs w:val="20"/>
          <w:lang w:val="en-US"/>
        </w:rPr>
        <w:lastRenderedPageBreak/>
        <w:t>F = C</w:t>
      </w:r>
      <w:r w:rsidR="6751905F" w:rsidRPr="00091FC5">
        <w:rPr>
          <w:rFonts w:ascii="Times New Roman" w:eastAsia="Times New Roman" w:hAnsi="Times New Roman" w:cs="Times New Roman"/>
          <w:sz w:val="20"/>
          <w:szCs w:val="20"/>
          <w:lang w:val="en-US"/>
        </w:rPr>
        <w:t xml:space="preserve"> </w:t>
      </w:r>
      <w:r w:rsidRPr="00091FC5">
        <w:rPr>
          <w:rFonts w:ascii="Times New Roman" w:eastAsia="Times New Roman" w:hAnsi="Times New Roman" w:cs="Times New Roman"/>
          <w:sz w:val="20"/>
          <w:szCs w:val="20"/>
          <w:lang w:val="en-US"/>
        </w:rPr>
        <w:t>(A’B+A B’)</w:t>
      </w:r>
      <w:r w:rsidR="00BB1577" w:rsidRPr="00091FC5">
        <w:rPr>
          <w:rFonts w:ascii="Times New Roman" w:eastAsia="Times New Roman" w:hAnsi="Times New Roman" w:cs="Times New Roman"/>
          <w:sz w:val="20"/>
          <w:szCs w:val="20"/>
          <w:lang w:val="en-US"/>
        </w:rPr>
        <w:t xml:space="preserve"> </w:t>
      </w:r>
      <w:r w:rsidRPr="00091FC5">
        <w:rPr>
          <w:rFonts w:ascii="Times New Roman" w:eastAsia="Times New Roman" w:hAnsi="Times New Roman" w:cs="Times New Roman"/>
          <w:sz w:val="20"/>
          <w:szCs w:val="20"/>
          <w:lang w:val="en-US"/>
        </w:rPr>
        <w:t>+</w:t>
      </w:r>
      <w:r w:rsidR="6751905F" w:rsidRPr="00091FC5">
        <w:rPr>
          <w:rFonts w:ascii="Times New Roman" w:eastAsia="Times New Roman" w:hAnsi="Times New Roman" w:cs="Times New Roman"/>
          <w:sz w:val="20"/>
          <w:szCs w:val="20"/>
          <w:lang w:val="en-US"/>
        </w:rPr>
        <w:t xml:space="preserve"> </w:t>
      </w:r>
      <w:r w:rsidRPr="00091FC5">
        <w:rPr>
          <w:rFonts w:ascii="Times New Roman" w:eastAsia="Times New Roman" w:hAnsi="Times New Roman" w:cs="Times New Roman"/>
          <w:sz w:val="20"/>
          <w:szCs w:val="20"/>
          <w:lang w:val="en-US"/>
        </w:rPr>
        <w:t>AC</w:t>
      </w:r>
      <w:r w:rsidR="00BB1577" w:rsidRPr="00091FC5">
        <w:rPr>
          <w:rFonts w:ascii="Times New Roman" w:eastAsia="Times New Roman" w:hAnsi="Times New Roman" w:cs="Times New Roman"/>
          <w:sz w:val="20"/>
          <w:szCs w:val="20"/>
          <w:lang w:val="en-US"/>
        </w:rPr>
        <w:t xml:space="preserve"> </w:t>
      </w:r>
      <w:proofErr w:type="gramStart"/>
      <w:r w:rsidRPr="00091FC5">
        <w:rPr>
          <w:rFonts w:ascii="Times New Roman" w:eastAsia="Times New Roman" w:hAnsi="Times New Roman" w:cs="Times New Roman"/>
          <w:sz w:val="20"/>
          <w:szCs w:val="20"/>
          <w:lang w:val="en-US"/>
        </w:rPr>
        <w:t>( B</w:t>
      </w:r>
      <w:proofErr w:type="gramEnd"/>
      <w:r w:rsidRPr="00091FC5">
        <w:rPr>
          <w:rFonts w:ascii="Times New Roman" w:eastAsia="Times New Roman" w:hAnsi="Times New Roman" w:cs="Times New Roman"/>
          <w:sz w:val="20"/>
          <w:szCs w:val="20"/>
          <w:lang w:val="en-US"/>
        </w:rPr>
        <w:t>’+B)</w:t>
      </w:r>
    </w:p>
    <w:p w14:paraId="1CE0B0A2" w14:textId="57DB0C27" w:rsidR="69728429" w:rsidRDefault="69728429" w:rsidP="69728429">
      <w:pPr>
        <w:jc w:val="both"/>
      </w:pPr>
      <w:r w:rsidRPr="69728429">
        <w:rPr>
          <w:rFonts w:ascii="Times New Roman" w:eastAsia="Times New Roman" w:hAnsi="Times New Roman" w:cs="Times New Roman"/>
          <w:sz w:val="20"/>
          <w:szCs w:val="20"/>
        </w:rPr>
        <w:t>F = C(A⊕B</w:t>
      </w:r>
      <w:r w:rsidR="6751905F" w:rsidRPr="6751905F">
        <w:rPr>
          <w:rFonts w:ascii="Times New Roman" w:eastAsia="Times New Roman" w:hAnsi="Times New Roman" w:cs="Times New Roman"/>
          <w:sz w:val="20"/>
          <w:szCs w:val="20"/>
        </w:rPr>
        <w:t>) +</w:t>
      </w:r>
      <w:r w:rsidR="007D712D">
        <w:rPr>
          <w:rFonts w:ascii="Times New Roman" w:eastAsia="Times New Roman" w:hAnsi="Times New Roman" w:cs="Times New Roman"/>
          <w:sz w:val="20"/>
          <w:szCs w:val="20"/>
        </w:rPr>
        <w:t xml:space="preserve"> </w:t>
      </w:r>
      <w:r w:rsidRPr="69728429">
        <w:rPr>
          <w:rFonts w:ascii="Times New Roman" w:eastAsia="Times New Roman" w:hAnsi="Times New Roman" w:cs="Times New Roman"/>
          <w:sz w:val="20"/>
          <w:szCs w:val="20"/>
        </w:rPr>
        <w:t xml:space="preserve">AC </w:t>
      </w:r>
    </w:p>
    <w:p w14:paraId="3F862177" w14:textId="605C3CBA" w:rsidR="69728429" w:rsidRDefault="69728429" w:rsidP="69728429">
      <w:pPr>
        <w:jc w:val="both"/>
      </w:pPr>
      <w:r w:rsidRPr="69728429">
        <w:rPr>
          <w:rFonts w:ascii="Times New Roman" w:eastAsia="Times New Roman" w:hAnsi="Times New Roman" w:cs="Times New Roman"/>
          <w:sz w:val="20"/>
          <w:szCs w:val="20"/>
        </w:rPr>
        <w:t xml:space="preserve">Entonces la </w:t>
      </w:r>
      <w:r w:rsidR="7621BB7F" w:rsidRPr="7621BB7F">
        <w:rPr>
          <w:rFonts w:ascii="Times New Roman" w:eastAsia="Times New Roman" w:hAnsi="Times New Roman" w:cs="Times New Roman"/>
          <w:sz w:val="20"/>
          <w:szCs w:val="20"/>
        </w:rPr>
        <w:t>función</w:t>
      </w:r>
      <w:r w:rsidRPr="69728429">
        <w:rPr>
          <w:rFonts w:ascii="Times New Roman" w:eastAsia="Times New Roman" w:hAnsi="Times New Roman" w:cs="Times New Roman"/>
          <w:sz w:val="20"/>
          <w:szCs w:val="20"/>
        </w:rPr>
        <w:t xml:space="preserve"> a implementarse será.</w:t>
      </w:r>
    </w:p>
    <w:p w14:paraId="610D68CC" w14:textId="6FC79CE6" w:rsidR="69728429" w:rsidRDefault="69728429" w:rsidP="69728429">
      <w:pPr>
        <w:jc w:val="both"/>
      </w:pPr>
      <w:r w:rsidRPr="69728429">
        <w:rPr>
          <w:rFonts w:ascii="Times New Roman" w:eastAsia="Times New Roman" w:hAnsi="Times New Roman" w:cs="Times New Roman"/>
          <w:sz w:val="20"/>
          <w:szCs w:val="20"/>
        </w:rPr>
        <w:t xml:space="preserve"> F = C(A⊕B)</w:t>
      </w:r>
      <w:r w:rsidR="007D712D">
        <w:rPr>
          <w:rFonts w:ascii="Times New Roman" w:eastAsia="Times New Roman" w:hAnsi="Times New Roman" w:cs="Times New Roman"/>
          <w:sz w:val="20"/>
          <w:szCs w:val="20"/>
        </w:rPr>
        <w:t xml:space="preserve"> </w:t>
      </w:r>
      <w:r w:rsidRPr="69728429">
        <w:rPr>
          <w:rFonts w:ascii="Times New Roman" w:eastAsia="Times New Roman" w:hAnsi="Times New Roman" w:cs="Times New Roman"/>
          <w:sz w:val="20"/>
          <w:szCs w:val="20"/>
        </w:rPr>
        <w:t>+</w:t>
      </w:r>
      <w:r w:rsidR="007D712D">
        <w:rPr>
          <w:rFonts w:ascii="Times New Roman" w:eastAsia="Times New Roman" w:hAnsi="Times New Roman" w:cs="Times New Roman"/>
          <w:sz w:val="20"/>
          <w:szCs w:val="20"/>
        </w:rPr>
        <w:t xml:space="preserve"> </w:t>
      </w:r>
      <w:r w:rsidRPr="69728429">
        <w:rPr>
          <w:rFonts w:ascii="Times New Roman" w:eastAsia="Times New Roman" w:hAnsi="Times New Roman" w:cs="Times New Roman"/>
          <w:sz w:val="20"/>
          <w:szCs w:val="20"/>
        </w:rPr>
        <w:t>AC</w:t>
      </w:r>
    </w:p>
    <w:p w14:paraId="2B9250EE" w14:textId="4B44E60C" w:rsidR="00FA075E" w:rsidRDefault="00FA075E" w:rsidP="004A4454">
      <w:pPr>
        <w:jc w:val="both"/>
        <w:rPr>
          <w:rFonts w:ascii="Times New Roman" w:hAnsi="Times New Roman" w:cs="Times New Roman"/>
          <w:b/>
          <w:sz w:val="20"/>
          <w:szCs w:val="20"/>
        </w:rPr>
      </w:pPr>
      <w:r w:rsidRPr="2C8C25A1">
        <w:rPr>
          <w:rFonts w:ascii="Times New Roman" w:hAnsi="Times New Roman" w:cs="Times New Roman"/>
          <w:b/>
          <w:sz w:val="20"/>
          <w:szCs w:val="20"/>
        </w:rPr>
        <w:t>Circuito Asignador de Turnos</w:t>
      </w:r>
    </w:p>
    <w:p w14:paraId="3134DBB6" w14:textId="77777777"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 xml:space="preserve">Establecer las entradas del circuito </w:t>
      </w:r>
    </w:p>
    <w:p w14:paraId="53DDA331" w14:textId="1D72DF2D"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A Bit más significativo de la hora ingresada</w:t>
      </w:r>
    </w:p>
    <w:p w14:paraId="78CA72FA" w14:textId="22553A25"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B Bit menos significativo de la hora ingresada</w:t>
      </w:r>
    </w:p>
    <w:p w14:paraId="09A9DB68" w14:textId="77777777"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Las 4 entradas representan el parámetro de la hora ingresada para poder saber que turno le corresponde.</w:t>
      </w:r>
    </w:p>
    <w:p w14:paraId="5452DE8D" w14:textId="77777777"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 xml:space="preserve">Por lo tanto, se tienen 4 entradas y el número de combinaciones está dado por la expresión: </w:t>
      </w:r>
    </w:p>
    <w:p w14:paraId="0A30A2CA" w14:textId="77777777" w:rsidR="00721F8A" w:rsidRPr="0031740D" w:rsidRDefault="00721F8A" w:rsidP="00721F8A">
      <w:pPr>
        <w:jc w:val="both"/>
        <w:rPr>
          <w:rFonts w:ascii="Times New Roman" w:hAnsi="Times New Roman" w:cs="Times New Roman"/>
          <w:sz w:val="20"/>
          <w:szCs w:val="20"/>
        </w:rPr>
      </w:pPr>
      <w:r w:rsidRPr="0031740D">
        <w:rPr>
          <w:rFonts w:ascii="Times New Roman" w:hAnsi="Times New Roman" w:cs="Times New Roman"/>
          <w:sz w:val="20"/>
          <w:szCs w:val="20"/>
        </w:rPr>
        <w:t>Combinaciones=2^n</w:t>
      </w:r>
    </w:p>
    <w:p w14:paraId="06E1D183" w14:textId="77777777" w:rsidR="00425E41" w:rsidRPr="00425E41" w:rsidRDefault="00721F8A" w:rsidP="00425E41">
      <w:pPr>
        <w:jc w:val="both"/>
        <w:rPr>
          <w:rFonts w:ascii="Times New Roman" w:hAnsi="Times New Roman" w:cs="Times New Roman"/>
          <w:sz w:val="20"/>
          <w:szCs w:val="20"/>
        </w:rPr>
      </w:pPr>
      <w:r w:rsidRPr="0031740D">
        <w:rPr>
          <w:rFonts w:ascii="Times New Roman" w:hAnsi="Times New Roman" w:cs="Times New Roman"/>
          <w:sz w:val="20"/>
          <w:szCs w:val="20"/>
        </w:rPr>
        <w:t>Combinaciones=2^4=16</w:t>
      </w:r>
    </w:p>
    <w:p w14:paraId="202F55ED" w14:textId="77777777" w:rsidR="00721F8A" w:rsidRPr="00BB1577" w:rsidRDefault="00721F8A" w:rsidP="00721F8A">
      <w:pPr>
        <w:jc w:val="both"/>
        <w:rPr>
          <w:rFonts w:ascii="Times New Roman" w:hAnsi="Times New Roman" w:cs="Times New Roman"/>
          <w:b/>
          <w:sz w:val="20"/>
          <w:szCs w:val="20"/>
        </w:rPr>
      </w:pPr>
      <w:r w:rsidRPr="00BB1577">
        <w:rPr>
          <w:rFonts w:ascii="Times New Roman" w:hAnsi="Times New Roman" w:cs="Times New Roman"/>
          <w:b/>
          <w:sz w:val="20"/>
          <w:szCs w:val="20"/>
        </w:rPr>
        <w:t xml:space="preserve">Establecer las salidas del circuito </w:t>
      </w:r>
    </w:p>
    <w:p w14:paraId="53001593" w14:textId="32E3BCCE" w:rsidR="00721F8A" w:rsidRPr="00BB1577" w:rsidRDefault="00721F8A" w:rsidP="00721F8A">
      <w:pPr>
        <w:jc w:val="both"/>
        <w:rPr>
          <w:rFonts w:ascii="Times New Roman" w:hAnsi="Times New Roman" w:cs="Times New Roman"/>
          <w:bCs/>
          <w:sz w:val="20"/>
          <w:szCs w:val="20"/>
        </w:rPr>
      </w:pPr>
      <w:r w:rsidRPr="00BB1577">
        <w:rPr>
          <w:rFonts w:ascii="Times New Roman" w:hAnsi="Times New Roman" w:cs="Times New Roman"/>
          <w:bCs/>
          <w:sz w:val="20"/>
          <w:szCs w:val="20"/>
        </w:rPr>
        <w:t>Y</w:t>
      </w:r>
      <w:r w:rsidR="00BB1577">
        <w:rPr>
          <w:rFonts w:ascii="Times New Roman" w:hAnsi="Times New Roman" w:cs="Times New Roman"/>
          <w:bCs/>
          <w:sz w:val="20"/>
          <w:szCs w:val="20"/>
        </w:rPr>
        <w:t xml:space="preserve">: </w:t>
      </w:r>
      <w:r w:rsidRPr="00BB1577">
        <w:rPr>
          <w:rFonts w:ascii="Times New Roman" w:hAnsi="Times New Roman" w:cs="Times New Roman"/>
          <w:bCs/>
          <w:sz w:val="20"/>
          <w:szCs w:val="20"/>
        </w:rPr>
        <w:t xml:space="preserve"> Bit más significativo de la salida.</w:t>
      </w:r>
      <w:r w:rsidRPr="00BB1577">
        <w:rPr>
          <w:rFonts w:ascii="Times New Roman" w:hAnsi="Times New Roman" w:cs="Times New Roman"/>
          <w:bCs/>
          <w:sz w:val="20"/>
          <w:szCs w:val="20"/>
        </w:rPr>
        <w:tab/>
      </w:r>
    </w:p>
    <w:p w14:paraId="4548963F" w14:textId="4E06CD51" w:rsidR="00721F8A" w:rsidRPr="00BB1577" w:rsidRDefault="00721F8A" w:rsidP="00721F8A">
      <w:pPr>
        <w:jc w:val="both"/>
        <w:rPr>
          <w:rFonts w:ascii="Times New Roman" w:hAnsi="Times New Roman" w:cs="Times New Roman"/>
          <w:bCs/>
          <w:sz w:val="20"/>
          <w:szCs w:val="20"/>
        </w:rPr>
      </w:pPr>
      <w:r w:rsidRPr="00BB1577">
        <w:rPr>
          <w:rFonts w:ascii="Times New Roman" w:hAnsi="Times New Roman" w:cs="Times New Roman"/>
          <w:bCs/>
          <w:sz w:val="20"/>
          <w:szCs w:val="20"/>
        </w:rPr>
        <w:t>Z</w:t>
      </w:r>
      <w:r w:rsidR="00BB1577">
        <w:rPr>
          <w:rFonts w:ascii="Times New Roman" w:hAnsi="Times New Roman" w:cs="Times New Roman"/>
          <w:bCs/>
          <w:sz w:val="20"/>
          <w:szCs w:val="20"/>
        </w:rPr>
        <w:t xml:space="preserve">: </w:t>
      </w:r>
      <w:r w:rsidRPr="00BB1577">
        <w:rPr>
          <w:rFonts w:ascii="Times New Roman" w:hAnsi="Times New Roman" w:cs="Times New Roman"/>
          <w:bCs/>
          <w:sz w:val="20"/>
          <w:szCs w:val="20"/>
        </w:rPr>
        <w:t>Bit menos significativo de la salida.</w:t>
      </w:r>
    </w:p>
    <w:p w14:paraId="0CB8D3AB" w14:textId="77777777" w:rsidR="00721F8A" w:rsidRPr="00BB1577" w:rsidRDefault="00721F8A" w:rsidP="00721F8A">
      <w:pPr>
        <w:jc w:val="both"/>
        <w:rPr>
          <w:rFonts w:ascii="Times New Roman" w:hAnsi="Times New Roman" w:cs="Times New Roman"/>
          <w:bCs/>
          <w:sz w:val="20"/>
          <w:szCs w:val="20"/>
        </w:rPr>
      </w:pPr>
      <w:r w:rsidRPr="00BB1577">
        <w:rPr>
          <w:rFonts w:ascii="Times New Roman" w:hAnsi="Times New Roman" w:cs="Times New Roman"/>
          <w:bCs/>
          <w:sz w:val="20"/>
          <w:szCs w:val="20"/>
        </w:rPr>
        <w:t>Por lo tanto, las salidas del circuito son dependientes del valor de los números ingresados.</w:t>
      </w:r>
    </w:p>
    <w:p w14:paraId="299D065D" w14:textId="77777777" w:rsidR="00721F8A" w:rsidRPr="00BB1577" w:rsidRDefault="00721F8A" w:rsidP="00721F8A">
      <w:pPr>
        <w:jc w:val="both"/>
        <w:rPr>
          <w:rFonts w:ascii="Times New Roman" w:hAnsi="Times New Roman" w:cs="Times New Roman"/>
          <w:b/>
          <w:sz w:val="20"/>
          <w:szCs w:val="20"/>
        </w:rPr>
      </w:pPr>
      <w:r w:rsidRPr="00BB1577">
        <w:rPr>
          <w:rFonts w:ascii="Times New Roman" w:hAnsi="Times New Roman" w:cs="Times New Roman"/>
          <w:b/>
          <w:sz w:val="20"/>
          <w:szCs w:val="20"/>
        </w:rPr>
        <w:t xml:space="preserve">Formulación de la tabla de verdad </w:t>
      </w:r>
    </w:p>
    <w:p w14:paraId="0809DCF4" w14:textId="04249B76" w:rsidR="00352D02" w:rsidRDefault="00721F8A" w:rsidP="00352D02">
      <w:pPr>
        <w:jc w:val="both"/>
        <w:rPr>
          <w:rFonts w:ascii="Times New Roman" w:hAnsi="Times New Roman" w:cs="Times New Roman"/>
          <w:bCs/>
          <w:sz w:val="20"/>
          <w:szCs w:val="20"/>
        </w:rPr>
      </w:pPr>
      <w:r w:rsidRPr="00BB1577">
        <w:rPr>
          <w:rFonts w:ascii="Times New Roman" w:hAnsi="Times New Roman" w:cs="Times New Roman"/>
          <w:bCs/>
          <w:sz w:val="20"/>
          <w:szCs w:val="20"/>
        </w:rPr>
        <w:t>El análisis se realizó a través de la siguiente tabla:</w:t>
      </w:r>
    </w:p>
    <w:p w14:paraId="0B6CBF0F" w14:textId="10E316F1" w:rsidR="0056136C" w:rsidRPr="0056136C" w:rsidRDefault="0056136C" w:rsidP="00352D02">
      <w:pPr>
        <w:jc w:val="both"/>
        <w:rPr>
          <w:rFonts w:ascii="Times New Roman" w:hAnsi="Times New Roman" w:cs="Times New Roman"/>
          <w:bCs/>
          <w:sz w:val="20"/>
          <w:szCs w:val="20"/>
        </w:rPr>
      </w:pPr>
      <w:r>
        <w:rPr>
          <w:rFonts w:ascii="Times New Roman" w:hAnsi="Times New Roman" w:cs="Times New Roman"/>
          <w:bCs/>
          <w:sz w:val="20"/>
          <w:szCs w:val="20"/>
        </w:rPr>
        <w:t xml:space="preserve">Tomando en cuenta las consideraciones de la </w:t>
      </w:r>
      <w:r w:rsidRPr="0056136C">
        <w:rPr>
          <w:rFonts w:ascii="Times New Roman" w:hAnsi="Times New Roman" w:cs="Times New Roman"/>
          <w:bCs/>
          <w:sz w:val="20"/>
          <w:szCs w:val="20"/>
        </w:rPr>
        <w:t>tabla armamos la tabla de verdad.</w:t>
      </w:r>
    </w:p>
    <w:tbl>
      <w:tblPr>
        <w:tblStyle w:val="Tablaconcuadrcula"/>
        <w:tblpPr w:leftFromText="141" w:rightFromText="141" w:vertAnchor="text" w:horzAnchor="page" w:tblpX="6691" w:tblpY="69"/>
        <w:tblW w:w="1718" w:type="dxa"/>
        <w:tblLook w:val="04A0" w:firstRow="1" w:lastRow="0" w:firstColumn="1" w:lastColumn="0" w:noHBand="0" w:noVBand="1"/>
      </w:tblPr>
      <w:tblGrid>
        <w:gridCol w:w="416"/>
        <w:gridCol w:w="361"/>
        <w:gridCol w:w="350"/>
        <w:gridCol w:w="361"/>
        <w:gridCol w:w="361"/>
        <w:gridCol w:w="361"/>
        <w:gridCol w:w="350"/>
      </w:tblGrid>
      <w:tr w:rsidR="00CA7C06" w:rsidRPr="0056136C" w14:paraId="231C79BD" w14:textId="77777777" w:rsidTr="00CA7C06">
        <w:trPr>
          <w:trHeight w:val="370"/>
        </w:trPr>
        <w:tc>
          <w:tcPr>
            <w:tcW w:w="0" w:type="auto"/>
          </w:tcPr>
          <w:p w14:paraId="7A4A2BEF"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N</w:t>
            </w:r>
          </w:p>
        </w:tc>
        <w:tc>
          <w:tcPr>
            <w:tcW w:w="0" w:type="auto"/>
          </w:tcPr>
          <w:p w14:paraId="0A8476C6"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A</w:t>
            </w:r>
          </w:p>
        </w:tc>
        <w:tc>
          <w:tcPr>
            <w:tcW w:w="0" w:type="auto"/>
          </w:tcPr>
          <w:p w14:paraId="16CD42A7"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B</w:t>
            </w:r>
          </w:p>
        </w:tc>
        <w:tc>
          <w:tcPr>
            <w:tcW w:w="0" w:type="auto"/>
          </w:tcPr>
          <w:p w14:paraId="5B82C766"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C</w:t>
            </w:r>
          </w:p>
        </w:tc>
        <w:tc>
          <w:tcPr>
            <w:tcW w:w="0" w:type="auto"/>
          </w:tcPr>
          <w:p w14:paraId="43287FE0"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D</w:t>
            </w:r>
          </w:p>
        </w:tc>
        <w:tc>
          <w:tcPr>
            <w:tcW w:w="0" w:type="auto"/>
          </w:tcPr>
          <w:p w14:paraId="03BE9CD4"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Y</w:t>
            </w:r>
          </w:p>
        </w:tc>
        <w:tc>
          <w:tcPr>
            <w:tcW w:w="0" w:type="auto"/>
          </w:tcPr>
          <w:p w14:paraId="42932C6F" w14:textId="77777777" w:rsidR="00BB1577" w:rsidRPr="0056136C" w:rsidRDefault="00BB1577" w:rsidP="00BB1577">
            <w:pPr>
              <w:tabs>
                <w:tab w:val="left" w:pos="6882"/>
              </w:tabs>
              <w:spacing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Z</w:t>
            </w:r>
          </w:p>
        </w:tc>
      </w:tr>
      <w:tr w:rsidR="00CA7C06" w:rsidRPr="0056136C" w14:paraId="6B2F77F6" w14:textId="77777777" w:rsidTr="00CA7C06">
        <w:trPr>
          <w:trHeight w:val="370"/>
        </w:trPr>
        <w:tc>
          <w:tcPr>
            <w:tcW w:w="0" w:type="auto"/>
          </w:tcPr>
          <w:p w14:paraId="1677123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102978D"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0B7CF8A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45CF9C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0DE868C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2809117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EF07E7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r w:rsidR="00CA7C06" w:rsidRPr="0056136C" w14:paraId="446E948A" w14:textId="77777777" w:rsidTr="00CA7C06">
        <w:trPr>
          <w:trHeight w:val="361"/>
        </w:trPr>
        <w:tc>
          <w:tcPr>
            <w:tcW w:w="0" w:type="auto"/>
          </w:tcPr>
          <w:p w14:paraId="1719FA2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A9E5F4A"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08BA91C6"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876FE04"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07FBDC4A"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643EA7A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2B35271"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r w:rsidR="00CA7C06" w:rsidRPr="0056136C" w14:paraId="08C5455F" w14:textId="77777777" w:rsidTr="00CA7C06">
        <w:trPr>
          <w:trHeight w:val="370"/>
        </w:trPr>
        <w:tc>
          <w:tcPr>
            <w:tcW w:w="0" w:type="auto"/>
          </w:tcPr>
          <w:p w14:paraId="614543A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2</w:t>
            </w:r>
          </w:p>
        </w:tc>
        <w:tc>
          <w:tcPr>
            <w:tcW w:w="0" w:type="auto"/>
          </w:tcPr>
          <w:p w14:paraId="39414F7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19931E84"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3C0678F5"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F5B2206"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463523E9"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FAF726A"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r w:rsidR="00CA7C06" w:rsidRPr="0056136C" w14:paraId="1E401EFE" w14:textId="77777777" w:rsidTr="00CA7C06">
        <w:trPr>
          <w:trHeight w:val="370"/>
        </w:trPr>
        <w:tc>
          <w:tcPr>
            <w:tcW w:w="0" w:type="auto"/>
          </w:tcPr>
          <w:p w14:paraId="1303008A"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3</w:t>
            </w:r>
          </w:p>
        </w:tc>
        <w:tc>
          <w:tcPr>
            <w:tcW w:w="0" w:type="auto"/>
          </w:tcPr>
          <w:p w14:paraId="75387C5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1307A12D"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26BF076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98BBBE9"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0B483AE"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382C803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r>
      <w:tr w:rsidR="00CA7C06" w:rsidRPr="0056136C" w14:paraId="7963B9CC" w14:textId="77777777" w:rsidTr="00CA7C06">
        <w:trPr>
          <w:trHeight w:val="361"/>
        </w:trPr>
        <w:tc>
          <w:tcPr>
            <w:tcW w:w="0" w:type="auto"/>
          </w:tcPr>
          <w:p w14:paraId="1CF1BBA9"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4</w:t>
            </w:r>
          </w:p>
        </w:tc>
        <w:tc>
          <w:tcPr>
            <w:tcW w:w="0" w:type="auto"/>
          </w:tcPr>
          <w:p w14:paraId="00B8FD84"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3E2707E"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31026CD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4515411A"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B6F5E9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A8D4A2E"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r>
      <w:tr w:rsidR="00CA7C06" w:rsidRPr="0056136C" w14:paraId="39703D68" w14:textId="77777777" w:rsidTr="00CA7C06">
        <w:trPr>
          <w:trHeight w:val="370"/>
        </w:trPr>
        <w:tc>
          <w:tcPr>
            <w:tcW w:w="0" w:type="auto"/>
          </w:tcPr>
          <w:p w14:paraId="01DBC751"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5</w:t>
            </w:r>
          </w:p>
        </w:tc>
        <w:tc>
          <w:tcPr>
            <w:tcW w:w="0" w:type="auto"/>
          </w:tcPr>
          <w:p w14:paraId="677A19C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23CFA8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865210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2AB1FF83"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9A40DE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5B4F036"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r>
      <w:tr w:rsidR="00CA7C06" w:rsidRPr="0056136C" w14:paraId="75D25998" w14:textId="77777777" w:rsidTr="00CA7C06">
        <w:trPr>
          <w:trHeight w:val="361"/>
        </w:trPr>
        <w:tc>
          <w:tcPr>
            <w:tcW w:w="0" w:type="auto"/>
          </w:tcPr>
          <w:p w14:paraId="21F086F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6</w:t>
            </w:r>
          </w:p>
        </w:tc>
        <w:tc>
          <w:tcPr>
            <w:tcW w:w="0" w:type="auto"/>
          </w:tcPr>
          <w:p w14:paraId="23757BF5"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6D212684"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2BCF7ED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242566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5FA5648"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7FCCFB51"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r>
      <w:tr w:rsidR="00CA7C06" w:rsidRPr="0056136C" w14:paraId="18177DC5" w14:textId="77777777" w:rsidTr="00CA7C06">
        <w:trPr>
          <w:trHeight w:val="370"/>
        </w:trPr>
        <w:tc>
          <w:tcPr>
            <w:tcW w:w="0" w:type="auto"/>
          </w:tcPr>
          <w:p w14:paraId="21C41023"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7</w:t>
            </w:r>
          </w:p>
        </w:tc>
        <w:tc>
          <w:tcPr>
            <w:tcW w:w="0" w:type="auto"/>
          </w:tcPr>
          <w:p w14:paraId="79ABC23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4D45A379"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39D328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40A70E4C"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63DC637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18E158C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r>
      <w:tr w:rsidR="00CA7C06" w:rsidRPr="0056136C" w14:paraId="7B6EF543" w14:textId="77777777" w:rsidTr="00CA7C06">
        <w:trPr>
          <w:trHeight w:val="370"/>
        </w:trPr>
        <w:tc>
          <w:tcPr>
            <w:tcW w:w="0" w:type="auto"/>
          </w:tcPr>
          <w:p w14:paraId="5840C03D"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8</w:t>
            </w:r>
          </w:p>
        </w:tc>
        <w:tc>
          <w:tcPr>
            <w:tcW w:w="0" w:type="auto"/>
          </w:tcPr>
          <w:p w14:paraId="471BBD8D"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E439873"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523C3F8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6C5E1062"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6FA7607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032D49A5"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r w:rsidR="00CA7C06" w:rsidRPr="0056136C" w14:paraId="27917C59" w14:textId="77777777" w:rsidTr="00CA7C06">
        <w:trPr>
          <w:trHeight w:val="361"/>
        </w:trPr>
        <w:tc>
          <w:tcPr>
            <w:tcW w:w="0" w:type="auto"/>
          </w:tcPr>
          <w:p w14:paraId="6AC3FFA1"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9</w:t>
            </w:r>
          </w:p>
        </w:tc>
        <w:tc>
          <w:tcPr>
            <w:tcW w:w="0" w:type="auto"/>
          </w:tcPr>
          <w:p w14:paraId="7C32B0CE"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3FB5CF90"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3CE8A38D"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43D722B4"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2F5B1BF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54DDFD9"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r w:rsidR="00CA7C06" w:rsidRPr="0056136C" w14:paraId="24E0C17F" w14:textId="77777777" w:rsidTr="00CA7C06">
        <w:trPr>
          <w:trHeight w:val="354"/>
        </w:trPr>
        <w:tc>
          <w:tcPr>
            <w:tcW w:w="0" w:type="auto"/>
          </w:tcPr>
          <w:p w14:paraId="135C271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10</w:t>
            </w:r>
          </w:p>
        </w:tc>
        <w:tc>
          <w:tcPr>
            <w:tcW w:w="0" w:type="auto"/>
          </w:tcPr>
          <w:p w14:paraId="515579FF"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57360C25"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4F7CBF7B"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7FCABBEE"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tcPr>
          <w:p w14:paraId="1F988908"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tcPr>
          <w:p w14:paraId="39CDBD37" w14:textId="77777777" w:rsidR="00BB1577" w:rsidRPr="0056136C" w:rsidRDefault="00BB1577" w:rsidP="00BB1577">
            <w:pPr>
              <w:tabs>
                <w:tab w:val="left" w:pos="6882"/>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1</w:t>
            </w:r>
          </w:p>
        </w:tc>
      </w:tr>
    </w:tbl>
    <w:p w14:paraId="4C4FF061" w14:textId="74B89914" w:rsidR="00BB1577" w:rsidRPr="0056136C" w:rsidRDefault="00BB1577" w:rsidP="00352D02">
      <w:pPr>
        <w:jc w:val="both"/>
        <w:rPr>
          <w:rFonts w:ascii="Times New Roman" w:hAnsi="Times New Roman" w:cs="Times New Roman"/>
          <w:bCs/>
          <w:sz w:val="20"/>
          <w:szCs w:val="20"/>
        </w:rPr>
      </w:pPr>
    </w:p>
    <w:p w14:paraId="68D58974" w14:textId="63070446" w:rsidR="00BB1577" w:rsidRPr="0056136C" w:rsidRDefault="00BB1577" w:rsidP="00352D02">
      <w:pPr>
        <w:jc w:val="both"/>
        <w:rPr>
          <w:rFonts w:ascii="Times New Roman" w:hAnsi="Times New Roman" w:cs="Times New Roman"/>
          <w:bCs/>
          <w:sz w:val="20"/>
          <w:szCs w:val="20"/>
        </w:rPr>
      </w:pPr>
    </w:p>
    <w:p w14:paraId="1F3BE92B" w14:textId="586CD423" w:rsidR="00BB1577" w:rsidRPr="0056136C" w:rsidRDefault="00BB1577" w:rsidP="00352D02">
      <w:pPr>
        <w:jc w:val="both"/>
        <w:rPr>
          <w:rFonts w:ascii="Times New Roman" w:hAnsi="Times New Roman" w:cs="Times New Roman"/>
          <w:bCs/>
          <w:sz w:val="20"/>
          <w:szCs w:val="20"/>
        </w:rPr>
      </w:pPr>
    </w:p>
    <w:p w14:paraId="6213216C" w14:textId="12F61CDB" w:rsidR="00BB1577" w:rsidRPr="0056136C" w:rsidRDefault="00BB1577" w:rsidP="00352D02">
      <w:pPr>
        <w:jc w:val="both"/>
        <w:rPr>
          <w:rFonts w:ascii="Times New Roman" w:hAnsi="Times New Roman" w:cs="Times New Roman"/>
          <w:bCs/>
          <w:sz w:val="20"/>
          <w:szCs w:val="20"/>
        </w:rPr>
      </w:pPr>
    </w:p>
    <w:p w14:paraId="0FCEB4C7" w14:textId="16C32122" w:rsidR="00BB1577" w:rsidRPr="0056136C" w:rsidRDefault="00CA7533" w:rsidP="004A4454">
      <w:pPr>
        <w:jc w:val="both"/>
        <w:rPr>
          <w:rFonts w:ascii="Times New Roman" w:hAnsi="Times New Roman" w:cs="Times New Roman"/>
          <w:b/>
          <w:sz w:val="20"/>
          <w:szCs w:val="20"/>
        </w:rPr>
      </w:pPr>
      <w:r w:rsidRPr="0056136C">
        <w:rPr>
          <w:rFonts w:ascii="Times New Roman" w:hAnsi="Times New Roman" w:cs="Times New Roman"/>
          <w:b/>
          <w:sz w:val="20"/>
          <w:szCs w:val="20"/>
        </w:rPr>
        <w:t xml:space="preserve"> </w:t>
      </w:r>
    </w:p>
    <w:p w14:paraId="184DCA78" w14:textId="77777777" w:rsidR="00BB1577" w:rsidRPr="0056136C" w:rsidRDefault="00BB1577" w:rsidP="004A4454">
      <w:pPr>
        <w:jc w:val="both"/>
        <w:rPr>
          <w:rFonts w:ascii="Times New Roman" w:hAnsi="Times New Roman" w:cs="Times New Roman"/>
          <w:b/>
          <w:sz w:val="20"/>
          <w:szCs w:val="20"/>
        </w:rPr>
      </w:pPr>
    </w:p>
    <w:p w14:paraId="191B6D46" w14:textId="77777777" w:rsidR="00BB1577" w:rsidRPr="0056136C" w:rsidRDefault="00BB1577" w:rsidP="004A4454">
      <w:pPr>
        <w:jc w:val="both"/>
        <w:rPr>
          <w:rFonts w:ascii="Times New Roman" w:hAnsi="Times New Roman" w:cs="Times New Roman"/>
          <w:b/>
          <w:sz w:val="20"/>
          <w:szCs w:val="20"/>
        </w:rPr>
      </w:pPr>
    </w:p>
    <w:p w14:paraId="2E5E6834" w14:textId="77777777" w:rsidR="00BB1577" w:rsidRPr="0056136C" w:rsidRDefault="00BB1577" w:rsidP="004A4454">
      <w:pPr>
        <w:jc w:val="both"/>
        <w:rPr>
          <w:rFonts w:ascii="Times New Roman" w:hAnsi="Times New Roman" w:cs="Times New Roman"/>
          <w:b/>
          <w:sz w:val="20"/>
          <w:szCs w:val="20"/>
        </w:rPr>
      </w:pPr>
    </w:p>
    <w:p w14:paraId="3186DA89" w14:textId="77777777" w:rsidR="00BB1577" w:rsidRPr="0056136C" w:rsidRDefault="00BB1577" w:rsidP="004A4454">
      <w:pPr>
        <w:jc w:val="both"/>
        <w:rPr>
          <w:rFonts w:ascii="Times New Roman" w:hAnsi="Times New Roman" w:cs="Times New Roman"/>
          <w:b/>
          <w:sz w:val="20"/>
          <w:szCs w:val="20"/>
        </w:rPr>
      </w:pPr>
    </w:p>
    <w:p w14:paraId="7E9B0616" w14:textId="77777777" w:rsidR="00BB1577" w:rsidRPr="0056136C" w:rsidRDefault="00BB1577" w:rsidP="004A4454">
      <w:pPr>
        <w:jc w:val="both"/>
        <w:rPr>
          <w:rFonts w:ascii="Times New Roman" w:hAnsi="Times New Roman" w:cs="Times New Roman"/>
          <w:b/>
          <w:sz w:val="20"/>
          <w:szCs w:val="20"/>
        </w:rPr>
      </w:pPr>
    </w:p>
    <w:p w14:paraId="31539791" w14:textId="77777777" w:rsidR="00BB1577" w:rsidRPr="0056136C" w:rsidRDefault="00BB1577" w:rsidP="004A4454">
      <w:pPr>
        <w:jc w:val="both"/>
        <w:rPr>
          <w:rFonts w:ascii="Times New Roman" w:hAnsi="Times New Roman" w:cs="Times New Roman"/>
          <w:b/>
          <w:sz w:val="20"/>
          <w:szCs w:val="20"/>
        </w:rPr>
      </w:pPr>
    </w:p>
    <w:p w14:paraId="305528B1" w14:textId="77777777" w:rsidR="00BB1577" w:rsidRPr="0056136C" w:rsidRDefault="00BB1577" w:rsidP="004A4454">
      <w:pPr>
        <w:jc w:val="both"/>
        <w:rPr>
          <w:rFonts w:ascii="Times New Roman" w:hAnsi="Times New Roman" w:cs="Times New Roman"/>
          <w:b/>
          <w:sz w:val="20"/>
          <w:szCs w:val="20"/>
        </w:rPr>
      </w:pPr>
    </w:p>
    <w:p w14:paraId="4F1758EF" w14:textId="77777777" w:rsidR="00CA7C06" w:rsidRPr="0056136C" w:rsidRDefault="00CA7C06" w:rsidP="004A4454">
      <w:pPr>
        <w:jc w:val="both"/>
        <w:rPr>
          <w:rFonts w:ascii="Times New Roman" w:hAnsi="Times New Roman" w:cs="Times New Roman"/>
          <w:b/>
          <w:sz w:val="20"/>
          <w:szCs w:val="20"/>
        </w:rPr>
      </w:pPr>
    </w:p>
    <w:p w14:paraId="316210AF" w14:textId="77777777" w:rsidR="00CA7C06" w:rsidRPr="0056136C" w:rsidRDefault="00CA7C06" w:rsidP="004A4454">
      <w:pPr>
        <w:jc w:val="both"/>
        <w:rPr>
          <w:rFonts w:ascii="Times New Roman" w:hAnsi="Times New Roman" w:cs="Times New Roman"/>
          <w:b/>
          <w:sz w:val="20"/>
          <w:szCs w:val="20"/>
        </w:rPr>
      </w:pPr>
    </w:p>
    <w:p w14:paraId="1A4D8E76" w14:textId="77777777" w:rsidR="0056136C" w:rsidRPr="0056136C" w:rsidRDefault="0056136C" w:rsidP="004A4454">
      <w:pPr>
        <w:jc w:val="both"/>
        <w:rPr>
          <w:rFonts w:ascii="Times New Roman" w:hAnsi="Times New Roman" w:cs="Times New Roman"/>
          <w:b/>
          <w:sz w:val="20"/>
          <w:szCs w:val="20"/>
        </w:rPr>
      </w:pPr>
    </w:p>
    <w:p w14:paraId="56388DCC" w14:textId="52A4BAE7" w:rsidR="0056136C" w:rsidRPr="0056136C" w:rsidRDefault="0056136C" w:rsidP="004A4454">
      <w:pPr>
        <w:jc w:val="both"/>
        <w:rPr>
          <w:rFonts w:ascii="Times New Roman" w:hAnsi="Times New Roman" w:cs="Times New Roman"/>
          <w:b/>
          <w:sz w:val="20"/>
          <w:szCs w:val="20"/>
        </w:rPr>
      </w:pPr>
    </w:p>
    <w:p w14:paraId="14A30A0F" w14:textId="4DC5A8A1" w:rsidR="0056136C" w:rsidRPr="0056136C" w:rsidRDefault="0056136C" w:rsidP="004A4454">
      <w:pPr>
        <w:jc w:val="both"/>
        <w:rPr>
          <w:rFonts w:ascii="Times New Roman" w:hAnsi="Times New Roman" w:cs="Times New Roman"/>
          <w:b/>
          <w:sz w:val="20"/>
          <w:szCs w:val="20"/>
        </w:rPr>
      </w:pPr>
    </w:p>
    <w:p w14:paraId="7C2FCC72" w14:textId="77777777" w:rsidR="0056136C" w:rsidRPr="0056136C" w:rsidRDefault="0056136C" w:rsidP="0056136C">
      <w:pPr>
        <w:spacing w:after="160" w:line="360" w:lineRule="auto"/>
        <w:jc w:val="both"/>
        <w:rPr>
          <w:rFonts w:ascii="Times New Roman" w:hAnsi="Times New Roman" w:cs="Times New Roman"/>
          <w:b/>
          <w:bCs/>
          <w:sz w:val="20"/>
          <w:szCs w:val="20"/>
        </w:rPr>
      </w:pPr>
      <w:r w:rsidRPr="0056136C">
        <w:rPr>
          <w:rFonts w:ascii="Times New Roman" w:hAnsi="Times New Roman" w:cs="Times New Roman"/>
          <w:b/>
          <w:bCs/>
          <w:sz w:val="20"/>
          <w:szCs w:val="20"/>
        </w:rPr>
        <w:t>Obtener las funciones simplificadas</w:t>
      </w:r>
    </w:p>
    <w:tbl>
      <w:tblPr>
        <w:tblStyle w:val="Tablaconcuadrcula"/>
        <w:tblpPr w:leftFromText="141" w:rightFromText="141" w:vertAnchor="page" w:horzAnchor="margin" w:tblpY="12046"/>
        <w:tblW w:w="4209" w:type="dxa"/>
        <w:tblLook w:val="04A0" w:firstRow="1" w:lastRow="0" w:firstColumn="1" w:lastColumn="0" w:noHBand="0" w:noVBand="1"/>
      </w:tblPr>
      <w:tblGrid>
        <w:gridCol w:w="1352"/>
        <w:gridCol w:w="1218"/>
        <w:gridCol w:w="928"/>
        <w:gridCol w:w="361"/>
        <w:gridCol w:w="350"/>
      </w:tblGrid>
      <w:tr w:rsidR="0056136C" w:rsidRPr="0056136C" w14:paraId="14471A4F" w14:textId="77777777" w:rsidTr="0056136C">
        <w:trPr>
          <w:trHeight w:val="564"/>
        </w:trPr>
        <w:tc>
          <w:tcPr>
            <w:tcW w:w="1352" w:type="dxa"/>
            <w:vAlign w:val="center"/>
          </w:tcPr>
          <w:p w14:paraId="5065C923" w14:textId="77777777" w:rsidR="0056136C" w:rsidRPr="0056136C" w:rsidRDefault="0056136C" w:rsidP="0056136C">
            <w:pPr>
              <w:tabs>
                <w:tab w:val="left" w:pos="6882"/>
              </w:tabs>
              <w:spacing w:line="360" w:lineRule="auto"/>
              <w:jc w:val="center"/>
              <w:rPr>
                <w:rFonts w:ascii="Times New Roman" w:hAnsi="Times New Roman" w:cs="Times New Roman"/>
                <w:b/>
                <w:bCs/>
                <w:sz w:val="20"/>
                <w:szCs w:val="20"/>
              </w:rPr>
            </w:pPr>
            <w:r w:rsidRPr="0056136C">
              <w:rPr>
                <w:rFonts w:ascii="Times New Roman" w:hAnsi="Times New Roman" w:cs="Times New Roman"/>
                <w:b/>
                <w:bCs/>
                <w:sz w:val="20"/>
                <w:szCs w:val="20"/>
              </w:rPr>
              <w:t>TURNO</w:t>
            </w:r>
          </w:p>
        </w:tc>
        <w:tc>
          <w:tcPr>
            <w:tcW w:w="1218" w:type="dxa"/>
            <w:vAlign w:val="center"/>
          </w:tcPr>
          <w:p w14:paraId="6BE22CB0" w14:textId="77777777" w:rsidR="0056136C" w:rsidRPr="0056136C" w:rsidRDefault="0056136C" w:rsidP="0056136C">
            <w:pPr>
              <w:tabs>
                <w:tab w:val="left" w:pos="6882"/>
              </w:tabs>
              <w:spacing w:line="360" w:lineRule="auto"/>
              <w:jc w:val="center"/>
              <w:rPr>
                <w:rFonts w:ascii="Times New Roman" w:hAnsi="Times New Roman" w:cs="Times New Roman"/>
                <w:b/>
                <w:bCs/>
                <w:sz w:val="20"/>
                <w:szCs w:val="20"/>
              </w:rPr>
            </w:pPr>
            <w:r w:rsidRPr="0056136C">
              <w:rPr>
                <w:rFonts w:ascii="Times New Roman" w:hAnsi="Times New Roman" w:cs="Times New Roman"/>
                <w:b/>
                <w:bCs/>
                <w:sz w:val="20"/>
                <w:szCs w:val="20"/>
              </w:rPr>
              <w:t>HORAS</w:t>
            </w:r>
          </w:p>
        </w:tc>
        <w:tc>
          <w:tcPr>
            <w:tcW w:w="928" w:type="dxa"/>
            <w:vAlign w:val="center"/>
          </w:tcPr>
          <w:p w14:paraId="5ED95F23" w14:textId="77777777" w:rsidR="0056136C" w:rsidRPr="0056136C" w:rsidRDefault="0056136C" w:rsidP="0056136C">
            <w:pPr>
              <w:tabs>
                <w:tab w:val="left" w:pos="6882"/>
              </w:tabs>
              <w:spacing w:line="360" w:lineRule="auto"/>
              <w:jc w:val="center"/>
              <w:rPr>
                <w:rFonts w:ascii="Times New Roman" w:hAnsi="Times New Roman" w:cs="Times New Roman"/>
                <w:b/>
                <w:bCs/>
                <w:sz w:val="20"/>
                <w:szCs w:val="20"/>
              </w:rPr>
            </w:pPr>
            <w:r w:rsidRPr="0056136C">
              <w:rPr>
                <w:rFonts w:ascii="Times New Roman" w:hAnsi="Times New Roman" w:cs="Times New Roman"/>
                <w:b/>
                <w:bCs/>
                <w:sz w:val="20"/>
                <w:szCs w:val="20"/>
              </w:rPr>
              <w:t>HORAS – 8</w:t>
            </w:r>
          </w:p>
        </w:tc>
        <w:tc>
          <w:tcPr>
            <w:tcW w:w="0" w:type="auto"/>
            <w:vAlign w:val="center"/>
          </w:tcPr>
          <w:p w14:paraId="54239DA7" w14:textId="77777777" w:rsidR="0056136C" w:rsidRPr="0056136C" w:rsidRDefault="0056136C" w:rsidP="0056136C">
            <w:pPr>
              <w:tabs>
                <w:tab w:val="left" w:pos="6882"/>
              </w:tabs>
              <w:spacing w:line="360" w:lineRule="auto"/>
              <w:jc w:val="center"/>
              <w:rPr>
                <w:rFonts w:ascii="Times New Roman" w:hAnsi="Times New Roman" w:cs="Times New Roman"/>
                <w:b/>
                <w:bCs/>
                <w:sz w:val="20"/>
                <w:szCs w:val="20"/>
              </w:rPr>
            </w:pPr>
            <w:r w:rsidRPr="0056136C">
              <w:rPr>
                <w:rFonts w:ascii="Times New Roman" w:hAnsi="Times New Roman" w:cs="Times New Roman"/>
                <w:b/>
                <w:bCs/>
                <w:sz w:val="20"/>
                <w:szCs w:val="20"/>
              </w:rPr>
              <w:t>Y</w:t>
            </w:r>
          </w:p>
        </w:tc>
        <w:tc>
          <w:tcPr>
            <w:tcW w:w="0" w:type="auto"/>
            <w:vAlign w:val="center"/>
          </w:tcPr>
          <w:p w14:paraId="7563E4A2" w14:textId="77777777" w:rsidR="0056136C" w:rsidRPr="0056136C" w:rsidRDefault="0056136C" w:rsidP="0056136C">
            <w:pPr>
              <w:tabs>
                <w:tab w:val="left" w:pos="6882"/>
              </w:tabs>
              <w:spacing w:line="360" w:lineRule="auto"/>
              <w:jc w:val="center"/>
              <w:rPr>
                <w:rFonts w:ascii="Times New Roman" w:hAnsi="Times New Roman" w:cs="Times New Roman"/>
                <w:b/>
                <w:bCs/>
                <w:sz w:val="20"/>
                <w:szCs w:val="20"/>
              </w:rPr>
            </w:pPr>
            <w:r w:rsidRPr="0056136C">
              <w:rPr>
                <w:rFonts w:ascii="Times New Roman" w:hAnsi="Times New Roman" w:cs="Times New Roman"/>
                <w:b/>
                <w:bCs/>
                <w:sz w:val="20"/>
                <w:szCs w:val="20"/>
              </w:rPr>
              <w:t>Z</w:t>
            </w:r>
          </w:p>
        </w:tc>
      </w:tr>
      <w:tr w:rsidR="0056136C" w:rsidRPr="0056136C" w14:paraId="1C9CCDFA" w14:textId="77777777" w:rsidTr="0056136C">
        <w:tc>
          <w:tcPr>
            <w:tcW w:w="1352" w:type="dxa"/>
            <w:vAlign w:val="center"/>
          </w:tcPr>
          <w:p w14:paraId="06C8FB21"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w:t>
            </w:r>
          </w:p>
        </w:tc>
        <w:tc>
          <w:tcPr>
            <w:tcW w:w="1218" w:type="dxa"/>
            <w:vAlign w:val="center"/>
          </w:tcPr>
          <w:p w14:paraId="6756DDD4"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8 – 9 – 10</w:t>
            </w:r>
          </w:p>
        </w:tc>
        <w:tc>
          <w:tcPr>
            <w:tcW w:w="928" w:type="dxa"/>
            <w:vAlign w:val="center"/>
          </w:tcPr>
          <w:p w14:paraId="0A88FABD"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0 – 1 – 2</w:t>
            </w:r>
          </w:p>
        </w:tc>
        <w:tc>
          <w:tcPr>
            <w:tcW w:w="0" w:type="auto"/>
            <w:vAlign w:val="center"/>
          </w:tcPr>
          <w:p w14:paraId="4407EDA4"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vAlign w:val="center"/>
          </w:tcPr>
          <w:p w14:paraId="7F348344"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w:t>
            </w:r>
          </w:p>
        </w:tc>
      </w:tr>
      <w:tr w:rsidR="0056136C" w:rsidRPr="0056136C" w14:paraId="06A7DA6B" w14:textId="77777777" w:rsidTr="0056136C">
        <w:tc>
          <w:tcPr>
            <w:tcW w:w="1352" w:type="dxa"/>
            <w:vAlign w:val="center"/>
          </w:tcPr>
          <w:p w14:paraId="4696B67A"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2</w:t>
            </w:r>
          </w:p>
        </w:tc>
        <w:tc>
          <w:tcPr>
            <w:tcW w:w="1218" w:type="dxa"/>
            <w:vAlign w:val="center"/>
          </w:tcPr>
          <w:p w14:paraId="1EE34B2D"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11 – 12</w:t>
            </w:r>
          </w:p>
        </w:tc>
        <w:tc>
          <w:tcPr>
            <w:tcW w:w="928" w:type="dxa"/>
            <w:vAlign w:val="center"/>
          </w:tcPr>
          <w:p w14:paraId="10C7C38F"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3 – 4</w:t>
            </w:r>
          </w:p>
        </w:tc>
        <w:tc>
          <w:tcPr>
            <w:tcW w:w="0" w:type="auto"/>
            <w:vAlign w:val="center"/>
          </w:tcPr>
          <w:p w14:paraId="5AA5FFFE"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vAlign w:val="center"/>
          </w:tcPr>
          <w:p w14:paraId="2D5A9236"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0</w:t>
            </w:r>
          </w:p>
        </w:tc>
      </w:tr>
      <w:tr w:rsidR="0056136C" w:rsidRPr="0056136C" w14:paraId="2B061ADB" w14:textId="77777777" w:rsidTr="0056136C">
        <w:tc>
          <w:tcPr>
            <w:tcW w:w="1352" w:type="dxa"/>
            <w:vAlign w:val="center"/>
          </w:tcPr>
          <w:p w14:paraId="7072E235"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DESCANSO</w:t>
            </w:r>
          </w:p>
        </w:tc>
        <w:tc>
          <w:tcPr>
            <w:tcW w:w="1218" w:type="dxa"/>
            <w:vAlign w:val="center"/>
          </w:tcPr>
          <w:p w14:paraId="025CF2F5"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13 – 14 – 15</w:t>
            </w:r>
          </w:p>
        </w:tc>
        <w:tc>
          <w:tcPr>
            <w:tcW w:w="928" w:type="dxa"/>
            <w:vAlign w:val="center"/>
          </w:tcPr>
          <w:p w14:paraId="42E16377"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5 – 6 – 7</w:t>
            </w:r>
          </w:p>
        </w:tc>
        <w:tc>
          <w:tcPr>
            <w:tcW w:w="0" w:type="auto"/>
            <w:vAlign w:val="center"/>
          </w:tcPr>
          <w:p w14:paraId="5BB1AA7E"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0</w:t>
            </w:r>
          </w:p>
        </w:tc>
        <w:tc>
          <w:tcPr>
            <w:tcW w:w="0" w:type="auto"/>
            <w:vAlign w:val="center"/>
          </w:tcPr>
          <w:p w14:paraId="49E68195"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0</w:t>
            </w:r>
          </w:p>
        </w:tc>
      </w:tr>
      <w:tr w:rsidR="0056136C" w:rsidRPr="0056136C" w14:paraId="085ABB37" w14:textId="77777777" w:rsidTr="0056136C">
        <w:tc>
          <w:tcPr>
            <w:tcW w:w="1352" w:type="dxa"/>
            <w:vAlign w:val="center"/>
          </w:tcPr>
          <w:p w14:paraId="2441025A"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3</w:t>
            </w:r>
          </w:p>
        </w:tc>
        <w:tc>
          <w:tcPr>
            <w:tcW w:w="1218" w:type="dxa"/>
            <w:vAlign w:val="center"/>
          </w:tcPr>
          <w:p w14:paraId="6D03F269"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16 – 17 – 18</w:t>
            </w:r>
          </w:p>
        </w:tc>
        <w:tc>
          <w:tcPr>
            <w:tcW w:w="928" w:type="dxa"/>
            <w:vAlign w:val="center"/>
          </w:tcPr>
          <w:p w14:paraId="4B779D6E"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8 – 9 – 10</w:t>
            </w:r>
          </w:p>
        </w:tc>
        <w:tc>
          <w:tcPr>
            <w:tcW w:w="0" w:type="auto"/>
            <w:vAlign w:val="center"/>
          </w:tcPr>
          <w:p w14:paraId="46DF6565"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w:t>
            </w:r>
          </w:p>
        </w:tc>
        <w:tc>
          <w:tcPr>
            <w:tcW w:w="0" w:type="auto"/>
            <w:vAlign w:val="center"/>
          </w:tcPr>
          <w:p w14:paraId="0341A4C5" w14:textId="77777777" w:rsidR="0056136C" w:rsidRPr="0056136C" w:rsidRDefault="0056136C" w:rsidP="0056136C">
            <w:pPr>
              <w:tabs>
                <w:tab w:val="left" w:pos="6882"/>
              </w:tabs>
              <w:spacing w:line="360" w:lineRule="auto"/>
              <w:jc w:val="center"/>
              <w:rPr>
                <w:rFonts w:ascii="Times New Roman" w:hAnsi="Times New Roman" w:cs="Times New Roman"/>
                <w:sz w:val="20"/>
                <w:szCs w:val="20"/>
              </w:rPr>
            </w:pPr>
            <w:r w:rsidRPr="0056136C">
              <w:rPr>
                <w:rFonts w:ascii="Times New Roman" w:hAnsi="Times New Roman" w:cs="Times New Roman"/>
                <w:sz w:val="20"/>
                <w:szCs w:val="20"/>
              </w:rPr>
              <w:t>1</w:t>
            </w:r>
          </w:p>
        </w:tc>
      </w:tr>
    </w:tbl>
    <w:p w14:paraId="50C31D03" w14:textId="06F697F5" w:rsidR="0056136C" w:rsidRPr="0056136C" w:rsidRDefault="0056136C" w:rsidP="0056136C">
      <w:pPr>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 xml:space="preserve">Para realizar la implementación del circuito, podemos escoger los mintérminos o máxterminos. Debido a que en las funciones existen más 1 que 0, se tomarán los mintérminos. Usando lógica positiva </w:t>
      </w:r>
    </w:p>
    <w:p w14:paraId="683CCFA2" w14:textId="77777777" w:rsidR="0056136C" w:rsidRPr="0056136C" w:rsidRDefault="0056136C" w:rsidP="0056136C">
      <w:pPr>
        <w:tabs>
          <w:tab w:val="left" w:pos="2544"/>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Z = A’B’C’D’ + A’B’C’D + A’B’CD’ + AB’C’D’ + AB’C’D + AB’CD’</w:t>
      </w:r>
    </w:p>
    <w:p w14:paraId="7FF667FE" w14:textId="77777777" w:rsidR="0056136C" w:rsidRPr="0056136C" w:rsidRDefault="0056136C" w:rsidP="0056136C">
      <w:pPr>
        <w:tabs>
          <w:tab w:val="left" w:pos="2544"/>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Y = A’B’CD + A’BC’D’ + AB’C’D’ + AB’C’D + AB’CD’</w:t>
      </w:r>
    </w:p>
    <w:p w14:paraId="2B007BED" w14:textId="77777777" w:rsidR="0056136C" w:rsidRPr="0056136C" w:rsidRDefault="0056136C" w:rsidP="0056136C">
      <w:pPr>
        <w:tabs>
          <w:tab w:val="left" w:pos="2544"/>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Simplificando obtenemos las siguientes funciones</w:t>
      </w:r>
    </w:p>
    <w:p w14:paraId="4C9F084A" w14:textId="77777777" w:rsidR="0056136C" w:rsidRPr="0056136C" w:rsidRDefault="0056136C" w:rsidP="0056136C">
      <w:pPr>
        <w:tabs>
          <w:tab w:val="left" w:pos="2544"/>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Z = B’C’ + B’CD’</w:t>
      </w:r>
    </w:p>
    <w:p w14:paraId="761FB18E" w14:textId="7F4949BD" w:rsidR="0056136C" w:rsidRPr="0056136C" w:rsidRDefault="0056136C" w:rsidP="0056136C">
      <w:pPr>
        <w:tabs>
          <w:tab w:val="left" w:pos="2544"/>
        </w:tabs>
        <w:spacing w:line="360" w:lineRule="auto"/>
        <w:jc w:val="both"/>
        <w:rPr>
          <w:rFonts w:ascii="Times New Roman" w:hAnsi="Times New Roman" w:cs="Times New Roman"/>
          <w:sz w:val="20"/>
          <w:szCs w:val="20"/>
        </w:rPr>
      </w:pPr>
      <w:r w:rsidRPr="0056136C">
        <w:rPr>
          <w:rFonts w:ascii="Times New Roman" w:hAnsi="Times New Roman" w:cs="Times New Roman"/>
          <w:sz w:val="20"/>
          <w:szCs w:val="20"/>
        </w:rPr>
        <w:t>Y = AB’C’ + A’BC’D’ + A’B’CD + AB’CD’</w:t>
      </w:r>
    </w:p>
    <w:p w14:paraId="6DAB4290" w14:textId="2C5F11BF" w:rsidR="00A0378D" w:rsidRDefault="00CA7C06" w:rsidP="004A4454">
      <w:pPr>
        <w:jc w:val="both"/>
        <w:rPr>
          <w:rFonts w:ascii="Times New Roman" w:hAnsi="Times New Roman" w:cs="Times New Roman"/>
          <w:b/>
          <w:sz w:val="20"/>
          <w:szCs w:val="20"/>
        </w:rPr>
      </w:pPr>
      <w:r>
        <w:rPr>
          <w:rFonts w:ascii="Times New Roman" w:hAnsi="Times New Roman" w:cs="Times New Roman"/>
          <w:b/>
          <w:sz w:val="20"/>
          <w:szCs w:val="20"/>
        </w:rPr>
        <w:lastRenderedPageBreak/>
        <w:t>3.</w:t>
      </w:r>
      <w:r w:rsidR="00CA7533">
        <w:rPr>
          <w:rFonts w:ascii="Times New Roman" w:hAnsi="Times New Roman" w:cs="Times New Roman"/>
          <w:b/>
          <w:sz w:val="20"/>
          <w:szCs w:val="20"/>
        </w:rPr>
        <w:t>Circuito Comparador</w:t>
      </w:r>
    </w:p>
    <w:p w14:paraId="258D39A4" w14:textId="6AD12B4F" w:rsidR="00205321" w:rsidRDefault="00205321" w:rsidP="004A4454">
      <w:pPr>
        <w:jc w:val="both"/>
        <w:rPr>
          <w:rFonts w:ascii="Times New Roman" w:hAnsi="Times New Roman" w:cs="Times New Roman"/>
          <w:bCs/>
          <w:sz w:val="20"/>
          <w:szCs w:val="20"/>
        </w:rPr>
      </w:pPr>
      <w:r>
        <w:rPr>
          <w:rFonts w:ascii="Times New Roman" w:hAnsi="Times New Roman" w:cs="Times New Roman"/>
          <w:bCs/>
          <w:sz w:val="20"/>
          <w:szCs w:val="20"/>
        </w:rPr>
        <w:t>Las entradas y salidas del circuito son:</w:t>
      </w:r>
    </w:p>
    <w:p w14:paraId="010D269A" w14:textId="265C67A4" w:rsidR="00205321" w:rsidRDefault="00205321" w:rsidP="004A4454">
      <w:pPr>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0BAD7C98" wp14:editId="4A2C739F">
            <wp:extent cx="2475230" cy="1275715"/>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5230" cy="1275715"/>
                    </a:xfrm>
                    <a:prstGeom prst="rect">
                      <a:avLst/>
                    </a:prstGeom>
                    <a:noFill/>
                    <a:ln>
                      <a:noFill/>
                    </a:ln>
                  </pic:spPr>
                </pic:pic>
              </a:graphicData>
            </a:graphic>
          </wp:inline>
        </w:drawing>
      </w:r>
    </w:p>
    <w:p w14:paraId="090DBBCE" w14:textId="4C526741" w:rsidR="00055B9D" w:rsidRPr="00055B9D" w:rsidRDefault="00055B9D" w:rsidP="004A4454">
      <w:pPr>
        <w:jc w:val="both"/>
        <w:rPr>
          <w:rFonts w:ascii="Times New Roman" w:hAnsi="Times New Roman" w:cs="Times New Roman"/>
          <w:bCs/>
          <w:sz w:val="20"/>
          <w:szCs w:val="20"/>
        </w:rPr>
      </w:pPr>
      <w:r>
        <w:rPr>
          <w:rFonts w:ascii="Times New Roman" w:hAnsi="Times New Roman" w:cs="Times New Roman"/>
          <w:bCs/>
          <w:sz w:val="20"/>
          <w:szCs w:val="20"/>
        </w:rPr>
        <w:t xml:space="preserve">Se </w:t>
      </w:r>
      <w:r w:rsidR="00BB0C6C">
        <w:rPr>
          <w:rFonts w:ascii="Times New Roman" w:hAnsi="Times New Roman" w:cs="Times New Roman"/>
          <w:bCs/>
          <w:sz w:val="20"/>
          <w:szCs w:val="20"/>
        </w:rPr>
        <w:t xml:space="preserve">muestra </w:t>
      </w:r>
      <w:r w:rsidR="005026E1">
        <w:rPr>
          <w:rFonts w:ascii="Times New Roman" w:hAnsi="Times New Roman" w:cs="Times New Roman"/>
          <w:bCs/>
          <w:sz w:val="20"/>
          <w:szCs w:val="20"/>
        </w:rPr>
        <w:t xml:space="preserve">la siguiente tabla de verdad comparando </w:t>
      </w:r>
      <w:r w:rsidR="00EC3075">
        <w:rPr>
          <w:rFonts w:ascii="Times New Roman" w:hAnsi="Times New Roman" w:cs="Times New Roman"/>
          <w:bCs/>
          <w:sz w:val="20"/>
          <w:szCs w:val="20"/>
        </w:rPr>
        <w:t xml:space="preserve">los dos números </w:t>
      </w:r>
      <w:r w:rsidR="00A06AF9">
        <w:rPr>
          <w:rFonts w:ascii="Times New Roman" w:hAnsi="Times New Roman" w:cs="Times New Roman"/>
          <w:bCs/>
          <w:sz w:val="20"/>
          <w:szCs w:val="20"/>
        </w:rPr>
        <w:t>ingresados de dos bits:</w:t>
      </w:r>
    </w:p>
    <w:p w14:paraId="7734E5F2" w14:textId="4AC34AB2" w:rsidR="00CA7533" w:rsidRDefault="00CA7533" w:rsidP="004A4454">
      <w:pPr>
        <w:jc w:val="both"/>
        <w:rPr>
          <w:rFonts w:ascii="Times New Roman" w:hAnsi="Times New Roman" w:cs="Times New Roman"/>
          <w:b/>
          <w:sz w:val="20"/>
          <w:szCs w:val="20"/>
        </w:rPr>
      </w:pPr>
      <w:r>
        <w:rPr>
          <w:noProof/>
        </w:rPr>
        <w:drawing>
          <wp:inline distT="0" distB="0" distL="0" distR="0" wp14:anchorId="0F24815D" wp14:editId="0F30CF83">
            <wp:extent cx="2657475" cy="1818930"/>
            <wp:effectExtent l="0" t="0" r="0" b="0"/>
            <wp:docPr id="48801820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2677097" cy="1832360"/>
                    </a:xfrm>
                    <a:prstGeom prst="rect">
                      <a:avLst/>
                    </a:prstGeom>
                  </pic:spPr>
                </pic:pic>
              </a:graphicData>
            </a:graphic>
          </wp:inline>
        </w:drawing>
      </w:r>
    </w:p>
    <w:p w14:paraId="15C5DDEA" w14:textId="5669F843" w:rsidR="00841C73" w:rsidRDefault="001C25D2" w:rsidP="004A4454">
      <w:pPr>
        <w:jc w:val="both"/>
        <w:rPr>
          <w:rFonts w:ascii="Times New Roman" w:hAnsi="Times New Roman" w:cs="Times New Roman"/>
          <w:bCs/>
          <w:sz w:val="20"/>
          <w:szCs w:val="20"/>
        </w:rPr>
      </w:pPr>
      <w:r w:rsidRPr="001C25D2">
        <w:rPr>
          <w:rFonts w:ascii="Times New Roman" w:hAnsi="Times New Roman" w:cs="Times New Roman"/>
          <w:bCs/>
          <w:sz w:val="20"/>
          <w:szCs w:val="20"/>
        </w:rPr>
        <w:t>Las funciones</w:t>
      </w:r>
      <w:r>
        <w:rPr>
          <w:rFonts w:ascii="Times New Roman" w:hAnsi="Times New Roman" w:cs="Times New Roman"/>
          <w:bCs/>
          <w:sz w:val="20"/>
          <w:szCs w:val="20"/>
        </w:rPr>
        <w:t xml:space="preserve"> resultantes </w:t>
      </w:r>
      <w:r w:rsidR="00740893">
        <w:rPr>
          <w:rFonts w:ascii="Times New Roman" w:hAnsi="Times New Roman" w:cs="Times New Roman"/>
          <w:bCs/>
          <w:sz w:val="20"/>
          <w:szCs w:val="20"/>
        </w:rPr>
        <w:t>que usan</w:t>
      </w:r>
      <w:r>
        <w:rPr>
          <w:rFonts w:ascii="Times New Roman" w:hAnsi="Times New Roman" w:cs="Times New Roman"/>
          <w:bCs/>
          <w:sz w:val="20"/>
          <w:szCs w:val="20"/>
        </w:rPr>
        <w:t xml:space="preserve"> min términos son:</w:t>
      </w:r>
    </w:p>
    <w:p w14:paraId="5DC78E82" w14:textId="0A3D32A0" w:rsidR="001C25D2" w:rsidRPr="001C25D2" w:rsidRDefault="001C25D2" w:rsidP="004A4454">
      <w:pPr>
        <w:jc w:val="both"/>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14:anchorId="4425A444" wp14:editId="33F99E5D">
            <wp:extent cx="2475230" cy="67564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230" cy="675640"/>
                    </a:xfrm>
                    <a:prstGeom prst="rect">
                      <a:avLst/>
                    </a:prstGeom>
                    <a:noFill/>
                    <a:ln>
                      <a:noFill/>
                    </a:ln>
                  </pic:spPr>
                </pic:pic>
              </a:graphicData>
            </a:graphic>
          </wp:inline>
        </w:drawing>
      </w:r>
    </w:p>
    <w:p w14:paraId="356B6EF0" w14:textId="4B44E60C" w:rsidR="0050628B" w:rsidRDefault="00F43CB9" w:rsidP="69728429">
      <w:pPr>
        <w:pStyle w:val="Prrafodelista"/>
        <w:numPr>
          <w:ilvl w:val="0"/>
          <w:numId w:val="7"/>
        </w:numPr>
        <w:jc w:val="both"/>
        <w:rPr>
          <w:rFonts w:ascii="Times New Roman" w:hAnsi="Times New Roman" w:cs="Times New Roman"/>
          <w:b/>
          <w:sz w:val="20"/>
          <w:szCs w:val="20"/>
        </w:rPr>
      </w:pPr>
      <w:r w:rsidRPr="2C8C25A1">
        <w:rPr>
          <w:rFonts w:ascii="Times New Roman" w:hAnsi="Times New Roman" w:cs="Times New Roman"/>
          <w:b/>
          <w:sz w:val="20"/>
          <w:szCs w:val="20"/>
        </w:rPr>
        <w:t>RESULTADOS</w:t>
      </w:r>
    </w:p>
    <w:p w14:paraId="0FBA9481" w14:textId="716B1349" w:rsidR="000F4ABF" w:rsidRPr="000F4ABF" w:rsidRDefault="32122A18" w:rsidP="000F4ABF">
      <w:pPr>
        <w:jc w:val="both"/>
        <w:rPr>
          <w:rFonts w:ascii="Times New Roman" w:hAnsi="Times New Roman" w:cs="Times New Roman"/>
          <w:sz w:val="20"/>
          <w:szCs w:val="20"/>
        </w:rPr>
      </w:pPr>
      <w:r w:rsidRPr="32122A18">
        <w:rPr>
          <w:rFonts w:ascii="Times New Roman" w:hAnsi="Times New Roman" w:cs="Times New Roman"/>
          <w:sz w:val="20"/>
          <w:szCs w:val="20"/>
        </w:rPr>
        <w:t xml:space="preserve">A </w:t>
      </w:r>
      <w:r w:rsidR="076349B9" w:rsidRPr="076349B9">
        <w:rPr>
          <w:rFonts w:ascii="Times New Roman" w:hAnsi="Times New Roman" w:cs="Times New Roman"/>
          <w:sz w:val="20"/>
          <w:szCs w:val="20"/>
        </w:rPr>
        <w:t>continuación</w:t>
      </w:r>
      <w:r w:rsidR="00A0378D" w:rsidRPr="076349B9">
        <w:rPr>
          <w:rFonts w:ascii="Times New Roman" w:hAnsi="Times New Roman" w:cs="Times New Roman"/>
          <w:sz w:val="20"/>
          <w:szCs w:val="20"/>
        </w:rPr>
        <w:t>,</w:t>
      </w:r>
      <w:r w:rsidRPr="32122A18">
        <w:rPr>
          <w:rFonts w:ascii="Times New Roman" w:hAnsi="Times New Roman" w:cs="Times New Roman"/>
          <w:sz w:val="20"/>
          <w:szCs w:val="20"/>
        </w:rPr>
        <w:t xml:space="preserve"> se </w:t>
      </w:r>
      <w:r w:rsidR="55FEF40D" w:rsidRPr="55FEF40D">
        <w:rPr>
          <w:rFonts w:ascii="Times New Roman" w:hAnsi="Times New Roman" w:cs="Times New Roman"/>
          <w:sz w:val="20"/>
          <w:szCs w:val="20"/>
        </w:rPr>
        <w:t xml:space="preserve">muestran </w:t>
      </w:r>
      <w:r w:rsidR="11BFA06E" w:rsidRPr="11BFA06E">
        <w:rPr>
          <w:rFonts w:ascii="Times New Roman" w:hAnsi="Times New Roman" w:cs="Times New Roman"/>
          <w:sz w:val="20"/>
          <w:szCs w:val="20"/>
        </w:rPr>
        <w:t xml:space="preserve">los circuitos implementados en el </w:t>
      </w:r>
      <w:r w:rsidR="7452E903" w:rsidRPr="7452E903">
        <w:rPr>
          <w:rFonts w:ascii="Times New Roman" w:hAnsi="Times New Roman" w:cs="Times New Roman"/>
          <w:sz w:val="20"/>
          <w:szCs w:val="20"/>
        </w:rPr>
        <w:t xml:space="preserve">Constructor Virtual </w:t>
      </w:r>
      <w:r w:rsidR="1F4DDA86" w:rsidRPr="1F4DDA86">
        <w:rPr>
          <w:rFonts w:ascii="Times New Roman" w:hAnsi="Times New Roman" w:cs="Times New Roman"/>
          <w:sz w:val="20"/>
          <w:szCs w:val="20"/>
        </w:rPr>
        <w:t xml:space="preserve">se evidencia que </w:t>
      </w:r>
      <w:r w:rsidR="0C321CBD" w:rsidRPr="0C321CBD">
        <w:rPr>
          <w:rFonts w:ascii="Times New Roman" w:hAnsi="Times New Roman" w:cs="Times New Roman"/>
          <w:sz w:val="20"/>
          <w:szCs w:val="20"/>
        </w:rPr>
        <w:t xml:space="preserve">el </w:t>
      </w:r>
      <w:r w:rsidR="076349B9" w:rsidRPr="076349B9">
        <w:rPr>
          <w:rFonts w:ascii="Times New Roman" w:hAnsi="Times New Roman" w:cs="Times New Roman"/>
          <w:sz w:val="20"/>
          <w:szCs w:val="20"/>
        </w:rPr>
        <w:t>análisis</w:t>
      </w:r>
      <w:r w:rsidR="0C321CBD" w:rsidRPr="0C321CBD">
        <w:rPr>
          <w:rFonts w:ascii="Times New Roman" w:hAnsi="Times New Roman" w:cs="Times New Roman"/>
          <w:sz w:val="20"/>
          <w:szCs w:val="20"/>
        </w:rPr>
        <w:t xml:space="preserve"> propuesto </w:t>
      </w:r>
      <w:r w:rsidR="287F92CF" w:rsidRPr="287F92CF">
        <w:rPr>
          <w:rFonts w:ascii="Times New Roman" w:hAnsi="Times New Roman" w:cs="Times New Roman"/>
          <w:sz w:val="20"/>
          <w:szCs w:val="20"/>
        </w:rPr>
        <w:t xml:space="preserve">y las funciones resultantes </w:t>
      </w:r>
      <w:r w:rsidR="1CEFBCA4" w:rsidRPr="1CEFBCA4">
        <w:rPr>
          <w:rFonts w:ascii="Times New Roman" w:hAnsi="Times New Roman" w:cs="Times New Roman"/>
          <w:sz w:val="20"/>
          <w:szCs w:val="20"/>
        </w:rPr>
        <w:t xml:space="preserve">permitieron un </w:t>
      </w:r>
      <w:r w:rsidR="74B2BC4A" w:rsidRPr="74B2BC4A">
        <w:rPr>
          <w:rFonts w:ascii="Times New Roman" w:hAnsi="Times New Roman" w:cs="Times New Roman"/>
          <w:sz w:val="20"/>
          <w:szCs w:val="20"/>
        </w:rPr>
        <w:t xml:space="preserve">diseño apropiado para la </w:t>
      </w:r>
      <w:r w:rsidR="00250F5E" w:rsidRPr="74B2BC4A">
        <w:rPr>
          <w:rFonts w:ascii="Times New Roman" w:hAnsi="Times New Roman" w:cs="Times New Roman"/>
          <w:sz w:val="20"/>
          <w:szCs w:val="20"/>
        </w:rPr>
        <w:t>resolución</w:t>
      </w:r>
      <w:r w:rsidR="74B2BC4A" w:rsidRPr="74B2BC4A">
        <w:rPr>
          <w:rFonts w:ascii="Times New Roman" w:hAnsi="Times New Roman" w:cs="Times New Roman"/>
          <w:sz w:val="20"/>
          <w:szCs w:val="20"/>
        </w:rPr>
        <w:t xml:space="preserve"> de </w:t>
      </w:r>
      <w:r w:rsidR="62E04017" w:rsidRPr="62E04017">
        <w:rPr>
          <w:rFonts w:ascii="Times New Roman" w:hAnsi="Times New Roman" w:cs="Times New Roman"/>
          <w:sz w:val="20"/>
          <w:szCs w:val="20"/>
        </w:rPr>
        <w:t xml:space="preserve">los </w:t>
      </w:r>
      <w:r w:rsidR="32B1324F" w:rsidRPr="32B1324F">
        <w:rPr>
          <w:rFonts w:ascii="Times New Roman" w:hAnsi="Times New Roman" w:cs="Times New Roman"/>
          <w:sz w:val="20"/>
          <w:szCs w:val="20"/>
        </w:rPr>
        <w:t>problemas.</w:t>
      </w:r>
    </w:p>
    <w:p w14:paraId="6D590F5E" w14:textId="5DC94E72" w:rsidR="6F235D01" w:rsidRDefault="512FD125" w:rsidP="6F235D01">
      <w:pPr>
        <w:jc w:val="both"/>
        <w:rPr>
          <w:rFonts w:ascii="Times New Roman" w:eastAsia="Times New Roman" w:hAnsi="Times New Roman" w:cs="Times New Roman"/>
          <w:b/>
        </w:rPr>
      </w:pPr>
      <w:r w:rsidRPr="57CC102B">
        <w:rPr>
          <w:rFonts w:ascii="Times New Roman" w:eastAsia="Times New Roman" w:hAnsi="Times New Roman" w:cs="Times New Roman"/>
          <w:b/>
        </w:rPr>
        <w:t>Circuito Votador</w:t>
      </w:r>
    </w:p>
    <w:p w14:paraId="2319471D" w14:textId="4B44E60C" w:rsidR="00336461" w:rsidRPr="00336461" w:rsidRDefault="00265D63" w:rsidP="00336461">
      <w:pPr>
        <w:jc w:val="both"/>
        <w:rPr>
          <w:noProof/>
        </w:rPr>
      </w:pPr>
      <w:r>
        <w:rPr>
          <w:noProof/>
        </w:rPr>
        <w:drawing>
          <wp:inline distT="0" distB="0" distL="0" distR="0" wp14:anchorId="086CCE08" wp14:editId="32AA96BB">
            <wp:extent cx="2430162" cy="1129013"/>
            <wp:effectExtent l="0" t="0" r="0" b="0"/>
            <wp:docPr id="311921936" name="Picture 535749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7494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162" cy="1129013"/>
                    </a:xfrm>
                    <a:prstGeom prst="rect">
                      <a:avLst/>
                    </a:prstGeom>
                  </pic:spPr>
                </pic:pic>
              </a:graphicData>
            </a:graphic>
          </wp:inline>
        </w:drawing>
      </w:r>
    </w:p>
    <w:p w14:paraId="610FA727" w14:textId="727E64F8" w:rsidR="57CC102B" w:rsidRDefault="19CF16B9" w:rsidP="57CC102B">
      <w:pPr>
        <w:jc w:val="both"/>
        <w:rPr>
          <w:rFonts w:ascii="Times New Roman" w:eastAsia="Times New Roman" w:hAnsi="Times New Roman" w:cs="Times New Roman"/>
          <w:b/>
        </w:rPr>
      </w:pPr>
      <w:r w:rsidRPr="2D63C58C">
        <w:rPr>
          <w:rFonts w:ascii="Times New Roman" w:eastAsia="Times New Roman" w:hAnsi="Times New Roman" w:cs="Times New Roman"/>
          <w:b/>
        </w:rPr>
        <w:t>Circuito Asignador de Turnos</w:t>
      </w:r>
    </w:p>
    <w:p w14:paraId="315CAF82" w14:textId="1CA5E39A" w:rsidR="00265D63" w:rsidRPr="00AE2D57" w:rsidRDefault="00265D63" w:rsidP="00AE2D57">
      <w:pPr>
        <w:jc w:val="both"/>
        <w:rPr>
          <w:rFonts w:ascii="Times New Roman" w:hAnsi="Times New Roman" w:cs="Times New Roman"/>
          <w:sz w:val="20"/>
          <w:szCs w:val="20"/>
        </w:rPr>
      </w:pPr>
      <w:r>
        <w:rPr>
          <w:noProof/>
        </w:rPr>
        <w:drawing>
          <wp:inline distT="0" distB="0" distL="0" distR="0" wp14:anchorId="69EE03FE" wp14:editId="6E99E6DD">
            <wp:extent cx="2475230" cy="126423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853" t="26004" r="14572" b="8987"/>
                    <a:stretch/>
                  </pic:blipFill>
                  <pic:spPr bwMode="auto">
                    <a:xfrm>
                      <a:off x="0" y="0"/>
                      <a:ext cx="2486671" cy="1270074"/>
                    </a:xfrm>
                    <a:prstGeom prst="rect">
                      <a:avLst/>
                    </a:prstGeom>
                    <a:ln>
                      <a:noFill/>
                    </a:ln>
                    <a:extLst>
                      <a:ext uri="{53640926-AAD7-44D8-BBD7-CCE9431645EC}">
                        <a14:shadowObscured xmlns:a14="http://schemas.microsoft.com/office/drawing/2010/main"/>
                      </a:ext>
                    </a:extLst>
                  </pic:spPr>
                </pic:pic>
              </a:graphicData>
            </a:graphic>
          </wp:inline>
        </w:drawing>
      </w:r>
    </w:p>
    <w:p w14:paraId="78C58257" w14:textId="77777777" w:rsidR="007D712D" w:rsidRDefault="007D712D" w:rsidP="00AE2D57">
      <w:pPr>
        <w:jc w:val="both"/>
        <w:rPr>
          <w:rFonts w:ascii="Times New Roman" w:hAnsi="Times New Roman" w:cs="Times New Roman"/>
          <w:b/>
          <w:bCs/>
        </w:rPr>
      </w:pPr>
    </w:p>
    <w:p w14:paraId="58803BDA" w14:textId="137DD3D5" w:rsidR="00250F5E" w:rsidRPr="00250F5E" w:rsidRDefault="00250F5E" w:rsidP="00AE2D57">
      <w:pPr>
        <w:jc w:val="both"/>
        <w:rPr>
          <w:rFonts w:ascii="Times New Roman" w:hAnsi="Times New Roman" w:cs="Times New Roman"/>
          <w:b/>
          <w:bCs/>
        </w:rPr>
      </w:pPr>
      <w:r w:rsidRPr="00250F5E">
        <w:rPr>
          <w:rFonts w:ascii="Times New Roman" w:hAnsi="Times New Roman" w:cs="Times New Roman"/>
          <w:b/>
          <w:bCs/>
        </w:rPr>
        <w:t>Circuito comparador de dos números</w:t>
      </w:r>
    </w:p>
    <w:p w14:paraId="2A5A1905" w14:textId="5D7E92C8" w:rsidR="00250F5E" w:rsidRPr="00AE2D57" w:rsidRDefault="00250F5E" w:rsidP="00AE2D57">
      <w:pPr>
        <w:jc w:val="both"/>
        <w:rPr>
          <w:rFonts w:ascii="Times New Roman" w:hAnsi="Times New Roman" w:cs="Times New Roman"/>
          <w:sz w:val="20"/>
          <w:szCs w:val="20"/>
        </w:rPr>
      </w:pPr>
      <w:r>
        <w:rPr>
          <w:noProof/>
        </w:rPr>
        <w:drawing>
          <wp:inline distT="0" distB="0" distL="0" distR="0" wp14:anchorId="5BD1E4D0" wp14:editId="467311CB">
            <wp:extent cx="2475230" cy="1377315"/>
            <wp:effectExtent l="0" t="0" r="1270" b="0"/>
            <wp:docPr id="88120987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5230" cy="1377315"/>
                    </a:xfrm>
                    <a:prstGeom prst="rect">
                      <a:avLst/>
                    </a:prstGeom>
                  </pic:spPr>
                </pic:pic>
              </a:graphicData>
            </a:graphic>
          </wp:inline>
        </w:drawing>
      </w:r>
    </w:p>
    <w:p w14:paraId="758BD02A" w14:textId="4B44E60C" w:rsidR="00F43CB9" w:rsidRDefault="00F43CB9" w:rsidP="69728429">
      <w:pPr>
        <w:pStyle w:val="Prrafodelista"/>
        <w:numPr>
          <w:ilvl w:val="0"/>
          <w:numId w:val="7"/>
        </w:numPr>
        <w:jc w:val="both"/>
        <w:rPr>
          <w:rFonts w:ascii="Times New Roman" w:hAnsi="Times New Roman" w:cs="Times New Roman"/>
          <w:b/>
          <w:sz w:val="20"/>
          <w:szCs w:val="20"/>
        </w:rPr>
      </w:pPr>
      <w:r w:rsidRPr="02C2FF11">
        <w:rPr>
          <w:rFonts w:ascii="Times New Roman" w:hAnsi="Times New Roman" w:cs="Times New Roman"/>
          <w:b/>
          <w:sz w:val="20"/>
          <w:szCs w:val="20"/>
        </w:rPr>
        <w:t>CON</w:t>
      </w:r>
      <w:r w:rsidR="0050628B" w:rsidRPr="02C2FF11">
        <w:rPr>
          <w:rFonts w:ascii="Times New Roman" w:hAnsi="Times New Roman" w:cs="Times New Roman"/>
          <w:b/>
          <w:sz w:val="20"/>
          <w:szCs w:val="20"/>
        </w:rPr>
        <w:t xml:space="preserve">CLUSIONES </w:t>
      </w:r>
    </w:p>
    <w:p w14:paraId="301F3AAA" w14:textId="2D274AB4" w:rsidR="426D02DB" w:rsidRDefault="620883B3" w:rsidP="00715824">
      <w:pPr>
        <w:pStyle w:val="Prrafodelista"/>
        <w:spacing w:line="240" w:lineRule="auto"/>
        <w:ind w:left="0"/>
        <w:jc w:val="both"/>
        <w:rPr>
          <w:sz w:val="20"/>
          <w:szCs w:val="20"/>
        </w:rPr>
      </w:pPr>
      <w:r w:rsidRPr="620883B3">
        <w:rPr>
          <w:rFonts w:ascii="Times New Roman" w:eastAsia="Times New Roman" w:hAnsi="Times New Roman" w:cs="Times New Roman"/>
          <w:sz w:val="20"/>
          <w:szCs w:val="20"/>
        </w:rPr>
        <w:t xml:space="preserve">Se resolvió los tres problemas </w:t>
      </w:r>
      <w:r w:rsidR="5105FE81" w:rsidRPr="5105FE81">
        <w:rPr>
          <w:rFonts w:ascii="Times New Roman" w:eastAsia="Times New Roman" w:hAnsi="Times New Roman" w:cs="Times New Roman"/>
          <w:sz w:val="20"/>
          <w:szCs w:val="20"/>
        </w:rPr>
        <w:t>mediante</w:t>
      </w:r>
      <w:r w:rsidRPr="620883B3">
        <w:rPr>
          <w:rFonts w:ascii="Times New Roman" w:eastAsia="Times New Roman" w:hAnsi="Times New Roman" w:cs="Times New Roman"/>
          <w:sz w:val="20"/>
          <w:szCs w:val="20"/>
        </w:rPr>
        <w:t xml:space="preserve"> </w:t>
      </w:r>
      <w:r w:rsidR="0D588720" w:rsidRPr="0D588720">
        <w:rPr>
          <w:rFonts w:ascii="Times New Roman" w:eastAsia="Times New Roman" w:hAnsi="Times New Roman" w:cs="Times New Roman"/>
          <w:sz w:val="20"/>
          <w:szCs w:val="20"/>
        </w:rPr>
        <w:t xml:space="preserve">un </w:t>
      </w:r>
      <w:r w:rsidR="00766B73" w:rsidRPr="400489CF">
        <w:rPr>
          <w:rFonts w:ascii="Times New Roman" w:eastAsia="Times New Roman" w:hAnsi="Times New Roman" w:cs="Times New Roman"/>
          <w:sz w:val="20"/>
          <w:szCs w:val="20"/>
        </w:rPr>
        <w:t>análisis</w:t>
      </w:r>
      <w:r w:rsidR="60229CF7" w:rsidRPr="60229CF7">
        <w:rPr>
          <w:rFonts w:ascii="Times New Roman" w:eastAsia="Times New Roman" w:hAnsi="Times New Roman" w:cs="Times New Roman"/>
          <w:sz w:val="20"/>
          <w:szCs w:val="20"/>
        </w:rPr>
        <w:t xml:space="preserve"> de las variables de</w:t>
      </w:r>
      <w:r w:rsidR="400489CF" w:rsidRPr="400489CF">
        <w:rPr>
          <w:rFonts w:ascii="Times New Roman" w:eastAsia="Times New Roman" w:hAnsi="Times New Roman" w:cs="Times New Roman"/>
          <w:sz w:val="20"/>
          <w:szCs w:val="20"/>
        </w:rPr>
        <w:t xml:space="preserve"> entrada y de salida</w:t>
      </w:r>
      <w:r w:rsidR="2646DB34" w:rsidRPr="2646DB34">
        <w:rPr>
          <w:rFonts w:ascii="Times New Roman" w:eastAsia="Times New Roman" w:hAnsi="Times New Roman" w:cs="Times New Roman"/>
          <w:sz w:val="20"/>
          <w:szCs w:val="20"/>
        </w:rPr>
        <w:t xml:space="preserve"> </w:t>
      </w:r>
      <w:r w:rsidR="400489CF" w:rsidRPr="400489CF">
        <w:rPr>
          <w:rFonts w:ascii="Times New Roman" w:eastAsia="Times New Roman" w:hAnsi="Times New Roman" w:cs="Times New Roman"/>
          <w:sz w:val="20"/>
          <w:szCs w:val="20"/>
        </w:rPr>
        <w:t xml:space="preserve">con lo que </w:t>
      </w:r>
      <w:r w:rsidR="0FA88D50" w:rsidRPr="0FA88D50">
        <w:rPr>
          <w:rFonts w:ascii="Times New Roman" w:eastAsia="Times New Roman" w:hAnsi="Times New Roman" w:cs="Times New Roman"/>
          <w:sz w:val="20"/>
          <w:szCs w:val="20"/>
        </w:rPr>
        <w:t>generamos</w:t>
      </w:r>
      <w:r w:rsidR="55AB313A" w:rsidRPr="55AB313A">
        <w:rPr>
          <w:rFonts w:ascii="Times New Roman" w:eastAsia="Times New Roman" w:hAnsi="Times New Roman" w:cs="Times New Roman"/>
          <w:sz w:val="20"/>
          <w:szCs w:val="20"/>
        </w:rPr>
        <w:t xml:space="preserve"> </w:t>
      </w:r>
      <w:r w:rsidR="6BCC5119" w:rsidRPr="6BCC5119">
        <w:rPr>
          <w:rFonts w:ascii="Times New Roman" w:eastAsia="Times New Roman" w:hAnsi="Times New Roman" w:cs="Times New Roman"/>
          <w:sz w:val="20"/>
          <w:szCs w:val="20"/>
        </w:rPr>
        <w:t xml:space="preserve">las </w:t>
      </w:r>
      <w:r w:rsidR="128D36DA" w:rsidRPr="128D36DA">
        <w:rPr>
          <w:rFonts w:ascii="Times New Roman" w:eastAsia="Times New Roman" w:hAnsi="Times New Roman" w:cs="Times New Roman"/>
          <w:sz w:val="20"/>
          <w:szCs w:val="20"/>
        </w:rPr>
        <w:t>tablas</w:t>
      </w:r>
      <w:r w:rsidR="55AB313A" w:rsidRPr="55AB313A">
        <w:rPr>
          <w:rFonts w:ascii="Times New Roman" w:eastAsia="Times New Roman" w:hAnsi="Times New Roman" w:cs="Times New Roman"/>
          <w:sz w:val="20"/>
          <w:szCs w:val="20"/>
        </w:rPr>
        <w:t xml:space="preserve"> de verdad, </w:t>
      </w:r>
      <w:r w:rsidR="128D36DA" w:rsidRPr="128D36DA">
        <w:rPr>
          <w:rFonts w:ascii="Times New Roman" w:eastAsia="Times New Roman" w:hAnsi="Times New Roman" w:cs="Times New Roman"/>
          <w:sz w:val="20"/>
          <w:szCs w:val="20"/>
        </w:rPr>
        <w:t xml:space="preserve">sacamos sus funciones </w:t>
      </w:r>
      <w:r w:rsidR="49C6DC27" w:rsidRPr="49C6DC27">
        <w:rPr>
          <w:rFonts w:ascii="Times New Roman" w:eastAsia="Times New Roman" w:hAnsi="Times New Roman" w:cs="Times New Roman"/>
          <w:sz w:val="20"/>
          <w:szCs w:val="20"/>
        </w:rPr>
        <w:t>lógicas</w:t>
      </w:r>
      <w:r w:rsidR="1442BE48" w:rsidRPr="1442BE48">
        <w:rPr>
          <w:rFonts w:ascii="Times New Roman" w:eastAsia="Times New Roman" w:hAnsi="Times New Roman" w:cs="Times New Roman"/>
          <w:sz w:val="20"/>
          <w:szCs w:val="20"/>
        </w:rPr>
        <w:t xml:space="preserve"> y con ello diseñamos los </w:t>
      </w:r>
      <w:r w:rsidR="195B9694" w:rsidRPr="195B9694">
        <w:rPr>
          <w:rFonts w:ascii="Times New Roman" w:eastAsia="Times New Roman" w:hAnsi="Times New Roman" w:cs="Times New Roman"/>
          <w:sz w:val="20"/>
          <w:szCs w:val="20"/>
        </w:rPr>
        <w:t xml:space="preserve">circuitos para luego </w:t>
      </w:r>
      <w:r w:rsidR="46C2A214" w:rsidRPr="46C2A214">
        <w:rPr>
          <w:rFonts w:ascii="Times New Roman" w:eastAsia="Times New Roman" w:hAnsi="Times New Roman" w:cs="Times New Roman"/>
          <w:sz w:val="20"/>
          <w:szCs w:val="20"/>
        </w:rPr>
        <w:t xml:space="preserve">implementarlo en el </w:t>
      </w:r>
      <w:r w:rsidR="103082F0" w:rsidRPr="103082F0">
        <w:rPr>
          <w:rFonts w:ascii="Times New Roman" w:eastAsia="Times New Roman" w:hAnsi="Times New Roman" w:cs="Times New Roman"/>
          <w:sz w:val="20"/>
          <w:szCs w:val="20"/>
        </w:rPr>
        <w:t>constructor</w:t>
      </w:r>
      <w:r w:rsidR="46C2A214" w:rsidRPr="46C2A214">
        <w:rPr>
          <w:rFonts w:ascii="Times New Roman" w:eastAsia="Times New Roman" w:hAnsi="Times New Roman" w:cs="Times New Roman"/>
          <w:sz w:val="20"/>
          <w:szCs w:val="20"/>
        </w:rPr>
        <w:t xml:space="preserve"> </w:t>
      </w:r>
      <w:r w:rsidR="40B732FA" w:rsidRPr="40B732FA">
        <w:rPr>
          <w:rFonts w:ascii="Times New Roman" w:eastAsia="Times New Roman" w:hAnsi="Times New Roman" w:cs="Times New Roman"/>
          <w:sz w:val="20"/>
          <w:szCs w:val="20"/>
        </w:rPr>
        <w:t>virtual</w:t>
      </w:r>
      <w:r w:rsidR="008B7E17">
        <w:rPr>
          <w:rFonts w:ascii="Times New Roman" w:eastAsia="Times New Roman" w:hAnsi="Times New Roman" w:cs="Times New Roman"/>
          <w:sz w:val="20"/>
          <w:szCs w:val="20"/>
        </w:rPr>
        <w:t xml:space="preserve"> y</w:t>
      </w:r>
      <w:r w:rsidR="44DFDCE5" w:rsidRPr="44DFDCE5">
        <w:rPr>
          <w:rFonts w:ascii="Times New Roman" w:eastAsia="Times New Roman" w:hAnsi="Times New Roman" w:cs="Times New Roman"/>
          <w:sz w:val="20"/>
          <w:szCs w:val="20"/>
        </w:rPr>
        <w:t xml:space="preserve"> dar </w:t>
      </w:r>
      <w:r w:rsidR="103082F0" w:rsidRPr="103082F0">
        <w:rPr>
          <w:rFonts w:ascii="Times New Roman" w:eastAsia="Times New Roman" w:hAnsi="Times New Roman" w:cs="Times New Roman"/>
          <w:sz w:val="20"/>
          <w:szCs w:val="20"/>
        </w:rPr>
        <w:t>solución</w:t>
      </w:r>
      <w:r w:rsidR="44DFDCE5" w:rsidRPr="44DFDCE5">
        <w:rPr>
          <w:rFonts w:ascii="Times New Roman" w:eastAsia="Times New Roman" w:hAnsi="Times New Roman" w:cs="Times New Roman"/>
          <w:sz w:val="20"/>
          <w:szCs w:val="20"/>
        </w:rPr>
        <w:t xml:space="preserve"> al problema</w:t>
      </w:r>
      <w:r w:rsidR="352FB694" w:rsidRPr="352FB694">
        <w:rPr>
          <w:rFonts w:ascii="Times New Roman" w:eastAsia="Times New Roman" w:hAnsi="Times New Roman" w:cs="Times New Roman"/>
          <w:sz w:val="20"/>
          <w:szCs w:val="20"/>
        </w:rPr>
        <w:t>.</w:t>
      </w:r>
    </w:p>
    <w:p w14:paraId="014B7309" w14:textId="77777777" w:rsidR="00442F76" w:rsidRDefault="0050628B" w:rsidP="69728429">
      <w:pPr>
        <w:pStyle w:val="Prrafodelista"/>
        <w:numPr>
          <w:ilvl w:val="0"/>
          <w:numId w:val="7"/>
        </w:numPr>
        <w:jc w:val="both"/>
        <w:rPr>
          <w:rFonts w:ascii="Times New Roman" w:hAnsi="Times New Roman" w:cs="Times New Roman"/>
          <w:b/>
          <w:sz w:val="20"/>
          <w:szCs w:val="20"/>
        </w:rPr>
      </w:pPr>
      <w:r w:rsidRPr="6A75EC44">
        <w:rPr>
          <w:rFonts w:ascii="Times New Roman" w:hAnsi="Times New Roman" w:cs="Times New Roman"/>
          <w:b/>
          <w:sz w:val="20"/>
          <w:szCs w:val="20"/>
        </w:rPr>
        <w:t xml:space="preserve">BIBLIOGRAFÍA </w:t>
      </w:r>
    </w:p>
    <w:p w14:paraId="2718A1A5" w14:textId="4CB977E1" w:rsidR="6A75EC44" w:rsidRDefault="6A75EC44" w:rsidP="69728429">
      <w:pPr>
        <w:pStyle w:val="Prrafodelista"/>
        <w:numPr>
          <w:ilvl w:val="0"/>
          <w:numId w:val="7"/>
        </w:numPr>
        <w:jc w:val="both"/>
        <w:rPr>
          <w:b/>
          <w:bCs/>
          <w:sz w:val="20"/>
          <w:szCs w:val="20"/>
        </w:rPr>
      </w:pPr>
    </w:p>
    <w:p w14:paraId="08C0570F" w14:textId="40CB428F" w:rsidR="00983040" w:rsidRPr="00983040" w:rsidRDefault="00983040" w:rsidP="00983040">
      <w:pPr>
        <w:pStyle w:val="Prrafodelista"/>
        <w:numPr>
          <w:ilvl w:val="0"/>
          <w:numId w:val="4"/>
        </w:numPr>
        <w:jc w:val="both"/>
        <w:rPr>
          <w:rFonts w:ascii="Times New Roman" w:hAnsi="Times New Roman" w:cs="Times New Roman"/>
          <w:b/>
          <w:sz w:val="20"/>
          <w:szCs w:val="18"/>
        </w:rPr>
      </w:pPr>
      <w:r w:rsidRPr="00983040">
        <w:rPr>
          <w:rFonts w:ascii="Times New Roman" w:hAnsi="Times New Roman" w:cs="Times New Roman"/>
          <w:bCs/>
          <w:sz w:val="20"/>
          <w:szCs w:val="18"/>
        </w:rPr>
        <w:t>Diseño de sistemas digitales: introducción práctica, Joan Oliver, Carles Ferrer Editor Univ. Autónoma de Barcelona, 1998.</w:t>
      </w:r>
    </w:p>
    <w:p w14:paraId="098C3F6F" w14:textId="5E7F4E59" w:rsidR="0050628B" w:rsidRPr="00D5646B" w:rsidRDefault="00091FC5" w:rsidP="00983040">
      <w:pPr>
        <w:pStyle w:val="Prrafodelista"/>
        <w:numPr>
          <w:ilvl w:val="0"/>
          <w:numId w:val="4"/>
        </w:numPr>
        <w:jc w:val="both"/>
        <w:rPr>
          <w:rStyle w:val="Hipervnculo"/>
          <w:rFonts w:ascii="Times New Roman" w:hAnsi="Times New Roman" w:cs="Times New Roman"/>
          <w:b/>
          <w:color w:val="auto"/>
          <w:sz w:val="20"/>
          <w:szCs w:val="18"/>
          <w:u w:val="none"/>
        </w:rPr>
      </w:pPr>
      <w:hyperlink r:id="rId17" w:history="1">
        <w:r w:rsidR="000C2C1A" w:rsidRPr="003765D2">
          <w:rPr>
            <w:rStyle w:val="Hipervnculo"/>
            <w:rFonts w:ascii="Times New Roman" w:hAnsi="Times New Roman" w:cs="Times New Roman"/>
            <w:b/>
            <w:sz w:val="20"/>
            <w:szCs w:val="18"/>
          </w:rPr>
          <w:t>https://www.edu.xunta.gal/centros/iesfelixmuriel/system/files/Electrónica%20digital.pdf</w:t>
        </w:r>
      </w:hyperlink>
    </w:p>
    <w:p w14:paraId="3600AE49" w14:textId="77777777" w:rsidR="00D5646B" w:rsidRPr="00D5646B" w:rsidRDefault="00D5646B" w:rsidP="00D5646B">
      <w:pPr>
        <w:pStyle w:val="Prrafodelista"/>
        <w:numPr>
          <w:ilvl w:val="0"/>
          <w:numId w:val="4"/>
        </w:numPr>
        <w:jc w:val="both"/>
        <w:rPr>
          <w:rFonts w:ascii="Times New Roman" w:hAnsi="Times New Roman" w:cs="Times New Roman"/>
          <w:bCs/>
          <w:sz w:val="20"/>
          <w:szCs w:val="18"/>
        </w:rPr>
      </w:pPr>
      <w:r w:rsidRPr="00D5646B">
        <w:rPr>
          <w:rFonts w:ascii="Times New Roman" w:hAnsi="Times New Roman" w:cs="Times New Roman"/>
          <w:bCs/>
          <w:sz w:val="20"/>
          <w:szCs w:val="18"/>
        </w:rPr>
        <w:t xml:space="preserve">Franco Mariscal, A. J. (19 de </w:t>
      </w:r>
      <w:proofErr w:type="gramStart"/>
      <w:r w:rsidRPr="00D5646B">
        <w:rPr>
          <w:rFonts w:ascii="Times New Roman" w:hAnsi="Times New Roman" w:cs="Times New Roman"/>
          <w:bCs/>
          <w:sz w:val="20"/>
          <w:szCs w:val="18"/>
        </w:rPr>
        <w:t>Enero</w:t>
      </w:r>
      <w:proofErr w:type="gramEnd"/>
      <w:r w:rsidRPr="00D5646B">
        <w:rPr>
          <w:rFonts w:ascii="Times New Roman" w:hAnsi="Times New Roman" w:cs="Times New Roman"/>
          <w:bCs/>
          <w:sz w:val="20"/>
          <w:szCs w:val="18"/>
        </w:rPr>
        <w:t xml:space="preserve"> de 2008). Educación Matemática. Obtenido de http://www.scielo.org.mx/scielo.php?pid=S1665-58262008000200006&amp;script=sci_arttext</w:t>
      </w:r>
    </w:p>
    <w:p w14:paraId="532B00F5" w14:textId="77777777" w:rsidR="00D5646B" w:rsidRPr="00D5646B" w:rsidRDefault="00D5646B" w:rsidP="00D5646B">
      <w:pPr>
        <w:pStyle w:val="Prrafodelista"/>
        <w:numPr>
          <w:ilvl w:val="0"/>
          <w:numId w:val="4"/>
        </w:numPr>
        <w:jc w:val="both"/>
        <w:rPr>
          <w:rFonts w:ascii="Times New Roman" w:hAnsi="Times New Roman" w:cs="Times New Roman"/>
          <w:bCs/>
          <w:sz w:val="20"/>
          <w:szCs w:val="18"/>
        </w:rPr>
      </w:pPr>
      <w:r w:rsidRPr="00D5646B">
        <w:rPr>
          <w:rFonts w:ascii="Times New Roman" w:hAnsi="Times New Roman" w:cs="Times New Roman"/>
          <w:bCs/>
          <w:sz w:val="20"/>
          <w:szCs w:val="18"/>
        </w:rPr>
        <w:t xml:space="preserve">Matemática para Programadores. (3 de </w:t>
      </w:r>
      <w:proofErr w:type="gramStart"/>
      <w:r w:rsidRPr="00D5646B">
        <w:rPr>
          <w:rFonts w:ascii="Times New Roman" w:hAnsi="Times New Roman" w:cs="Times New Roman"/>
          <w:bCs/>
          <w:sz w:val="20"/>
          <w:szCs w:val="18"/>
        </w:rPr>
        <w:t>Septiembre</w:t>
      </w:r>
      <w:proofErr w:type="gramEnd"/>
      <w:r w:rsidRPr="00D5646B">
        <w:rPr>
          <w:rFonts w:ascii="Times New Roman" w:hAnsi="Times New Roman" w:cs="Times New Roman"/>
          <w:bCs/>
          <w:sz w:val="20"/>
          <w:szCs w:val="18"/>
        </w:rPr>
        <w:t xml:space="preserve"> de 2015). Obtenido de Sistemas de Numeración y Aritmética Binaria: https://d1wqtxts1xzle7.cloudfront.net/38651460/matematicas-para-programadores.pdf?1441246752=&amp;response-content-disposition=inline%3B+filename%3DMatematicas-para-programadores.pdf&amp;Expires=1592023716</w:t>
      </w:r>
      <w:r w:rsidRPr="00D5646B">
        <w:rPr>
          <w:rFonts w:ascii="Times New Roman" w:hAnsi="Times New Roman" w:cs="Times New Roman"/>
          <w:bCs/>
          <w:sz w:val="20"/>
          <w:szCs w:val="18"/>
        </w:rPr>
        <w:lastRenderedPageBreak/>
        <w:t>&amp;Signature=Bkpu0LBX6wSab4OsdSqjkX9c85Sd2qBuhKvhI2-4tEXTUhM</w:t>
      </w:r>
    </w:p>
    <w:p w14:paraId="33D09A0F" w14:textId="75CBCF61" w:rsidR="00D5646B" w:rsidRPr="00D5646B" w:rsidRDefault="00D5646B" w:rsidP="00D5646B">
      <w:pPr>
        <w:pStyle w:val="Prrafodelista"/>
        <w:numPr>
          <w:ilvl w:val="0"/>
          <w:numId w:val="4"/>
        </w:numPr>
        <w:jc w:val="both"/>
        <w:rPr>
          <w:rFonts w:ascii="Times New Roman" w:hAnsi="Times New Roman" w:cs="Times New Roman"/>
          <w:bCs/>
          <w:sz w:val="20"/>
          <w:szCs w:val="18"/>
        </w:rPr>
      </w:pPr>
      <w:r w:rsidRPr="00D5646B">
        <w:rPr>
          <w:rFonts w:ascii="Times New Roman" w:hAnsi="Times New Roman" w:cs="Times New Roman"/>
          <w:bCs/>
          <w:sz w:val="20"/>
          <w:szCs w:val="18"/>
        </w:rPr>
        <w:t xml:space="preserve">Redondo Galván, A. (16 de </w:t>
      </w:r>
      <w:proofErr w:type="gramStart"/>
      <w:r w:rsidR="00740893" w:rsidRPr="00D5646B">
        <w:rPr>
          <w:rFonts w:ascii="Times New Roman" w:hAnsi="Times New Roman" w:cs="Times New Roman"/>
          <w:bCs/>
          <w:sz w:val="20"/>
          <w:szCs w:val="18"/>
        </w:rPr>
        <w:t>Marzo</w:t>
      </w:r>
      <w:proofErr w:type="gramEnd"/>
      <w:r w:rsidRPr="00D5646B">
        <w:rPr>
          <w:rFonts w:ascii="Times New Roman" w:hAnsi="Times New Roman" w:cs="Times New Roman"/>
          <w:bCs/>
          <w:sz w:val="20"/>
          <w:szCs w:val="18"/>
        </w:rPr>
        <w:t xml:space="preserve"> de 2016). Universidad Autónoma del Estado de México. Obtenido de Lógica Secuencial y Combinatoria: http://ri.uaemex.mx/oca/bitstream/20.500.11799/32726/1/secme-35753.pdf</w:t>
      </w:r>
    </w:p>
    <w:p w14:paraId="49FB2BEA" w14:textId="64B3103B" w:rsidR="00D5646B" w:rsidRPr="00D5646B" w:rsidRDefault="00D5646B" w:rsidP="00D5646B">
      <w:pPr>
        <w:pStyle w:val="Prrafodelista"/>
        <w:numPr>
          <w:ilvl w:val="0"/>
          <w:numId w:val="4"/>
        </w:numPr>
        <w:jc w:val="both"/>
        <w:rPr>
          <w:rFonts w:ascii="Times New Roman" w:hAnsi="Times New Roman" w:cs="Times New Roman"/>
          <w:bCs/>
          <w:sz w:val="20"/>
          <w:szCs w:val="18"/>
        </w:rPr>
      </w:pPr>
      <w:r w:rsidRPr="00D5646B">
        <w:rPr>
          <w:rFonts w:ascii="Times New Roman" w:hAnsi="Times New Roman" w:cs="Times New Roman"/>
          <w:bCs/>
          <w:sz w:val="20"/>
          <w:szCs w:val="18"/>
        </w:rPr>
        <w:t xml:space="preserve">Villa Martínez, H. A. (2008). Universidad de Sonora. Obtenido de Programa de Ciencias </w:t>
      </w:r>
      <w:r w:rsidRPr="00D5646B">
        <w:rPr>
          <w:rFonts w:ascii="Times New Roman" w:hAnsi="Times New Roman" w:cs="Times New Roman"/>
          <w:bCs/>
          <w:sz w:val="20"/>
          <w:szCs w:val="18"/>
        </w:rPr>
        <w:t>de la Computación: https://www.researchgate.net/profile/Hector_Villa-Martinez/publication/291335556_Sistemas_numericos/links/56a0276b08ae2c638eb7f34a.pdf</w:t>
      </w:r>
    </w:p>
    <w:p w14:paraId="7965CA7C" w14:textId="77777777" w:rsidR="000C2C1A" w:rsidRPr="00D5646B" w:rsidRDefault="000C2C1A" w:rsidP="00A740CC">
      <w:pPr>
        <w:jc w:val="both"/>
        <w:rPr>
          <w:rFonts w:ascii="Times New Roman" w:hAnsi="Times New Roman" w:cs="Times New Roman"/>
          <w:bCs/>
          <w:sz w:val="20"/>
          <w:szCs w:val="18"/>
        </w:rPr>
      </w:pPr>
    </w:p>
    <w:p w14:paraId="646A4888" w14:textId="77777777" w:rsidR="00050818" w:rsidRPr="00D5646B" w:rsidRDefault="00050818" w:rsidP="00050818">
      <w:pPr>
        <w:rPr>
          <w:rFonts w:ascii="Times New Roman" w:hAnsi="Times New Roman" w:cs="Times New Roman"/>
          <w:bCs/>
        </w:rPr>
      </w:pPr>
    </w:p>
    <w:p w14:paraId="5C6D86FC" w14:textId="77777777" w:rsidR="0050628B" w:rsidRPr="00D5646B" w:rsidRDefault="0050628B" w:rsidP="00050818">
      <w:pPr>
        <w:rPr>
          <w:bCs/>
        </w:rPr>
        <w:sectPr w:rsidR="0050628B" w:rsidRPr="00D5646B" w:rsidSect="0050628B">
          <w:type w:val="continuous"/>
          <w:pgSz w:w="11906" w:h="16838"/>
          <w:pgMar w:top="1417" w:right="1701" w:bottom="1417" w:left="1701" w:header="708" w:footer="708" w:gutter="0"/>
          <w:cols w:num="2" w:space="708"/>
          <w:docGrid w:linePitch="360"/>
        </w:sectPr>
      </w:pPr>
    </w:p>
    <w:p w14:paraId="70E05BDE" w14:textId="77777777" w:rsidR="004153EB" w:rsidRPr="00D5646B" w:rsidRDefault="004153EB" w:rsidP="00050818">
      <w:pPr>
        <w:rPr>
          <w:bCs/>
        </w:rPr>
      </w:pPr>
    </w:p>
    <w:sectPr w:rsidR="004153EB" w:rsidRPr="00D5646B" w:rsidSect="0050628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36BC3" w14:textId="77777777" w:rsidR="000539BA" w:rsidRDefault="000539BA" w:rsidP="0050628B">
      <w:pPr>
        <w:spacing w:after="0" w:line="240" w:lineRule="auto"/>
      </w:pPr>
      <w:r>
        <w:separator/>
      </w:r>
    </w:p>
  </w:endnote>
  <w:endnote w:type="continuationSeparator" w:id="0">
    <w:p w14:paraId="3BC07700" w14:textId="77777777" w:rsidR="000539BA" w:rsidRDefault="000539BA" w:rsidP="0050628B">
      <w:pPr>
        <w:spacing w:after="0" w:line="240" w:lineRule="auto"/>
      </w:pPr>
      <w:r>
        <w:continuationSeparator/>
      </w:r>
    </w:p>
  </w:endnote>
  <w:endnote w:type="continuationNotice" w:id="1">
    <w:p w14:paraId="20FDD9AD" w14:textId="77777777" w:rsidR="000539BA" w:rsidRDefault="000539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333065"/>
      <w:docPartObj>
        <w:docPartGallery w:val="Page Numbers (Bottom of Page)"/>
        <w:docPartUnique/>
      </w:docPartObj>
    </w:sdtPr>
    <w:sdtEndPr/>
    <w:sdtContent>
      <w:p w14:paraId="3DB1934D" w14:textId="77777777" w:rsidR="000539BA" w:rsidRDefault="000539BA">
        <w:pPr>
          <w:pStyle w:val="Piedepgina"/>
          <w:jc w:val="right"/>
        </w:pPr>
        <w:r>
          <w:fldChar w:fldCharType="begin"/>
        </w:r>
        <w:r>
          <w:instrText>PAGE   \* MERGEFORMAT</w:instrText>
        </w:r>
        <w:r>
          <w:fldChar w:fldCharType="separate"/>
        </w:r>
        <w:r>
          <w:rPr>
            <w:lang w:val="es-ES"/>
          </w:rPr>
          <w:t>2</w:t>
        </w:r>
        <w:r>
          <w:fldChar w:fldCharType="end"/>
        </w:r>
      </w:p>
    </w:sdtContent>
  </w:sdt>
  <w:p w14:paraId="606CC68A" w14:textId="77777777" w:rsidR="000539BA" w:rsidRDefault="000539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1733D" w14:textId="77777777" w:rsidR="000539BA" w:rsidRDefault="000539BA" w:rsidP="0050628B">
      <w:pPr>
        <w:spacing w:after="0" w:line="240" w:lineRule="auto"/>
      </w:pPr>
      <w:r>
        <w:separator/>
      </w:r>
    </w:p>
  </w:footnote>
  <w:footnote w:type="continuationSeparator" w:id="0">
    <w:p w14:paraId="770F1504" w14:textId="77777777" w:rsidR="000539BA" w:rsidRDefault="000539BA" w:rsidP="0050628B">
      <w:pPr>
        <w:spacing w:after="0" w:line="240" w:lineRule="auto"/>
      </w:pPr>
      <w:r>
        <w:continuationSeparator/>
      </w:r>
    </w:p>
  </w:footnote>
  <w:footnote w:type="continuationNotice" w:id="1">
    <w:p w14:paraId="3C89AC54" w14:textId="77777777" w:rsidR="000539BA" w:rsidRDefault="000539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A4C91"/>
    <w:multiLevelType w:val="hybridMultilevel"/>
    <w:tmpl w:val="4658F8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2BA7FD4"/>
    <w:multiLevelType w:val="hybridMultilevel"/>
    <w:tmpl w:val="9772986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 w15:restartNumberingAfterBreak="0">
    <w:nsid w:val="3D9C4000"/>
    <w:multiLevelType w:val="hybridMultilevel"/>
    <w:tmpl w:val="5D201CEA"/>
    <w:lvl w:ilvl="0" w:tplc="300A000F">
      <w:start w:val="1"/>
      <w:numFmt w:val="decimal"/>
      <w:lvlText w:val="%1."/>
      <w:lvlJc w:val="left"/>
      <w:pPr>
        <w:ind w:left="502"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 w15:restartNumberingAfterBreak="0">
    <w:nsid w:val="63A87548"/>
    <w:multiLevelType w:val="hybridMultilevel"/>
    <w:tmpl w:val="4E7427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3B13F05"/>
    <w:multiLevelType w:val="singleLevel"/>
    <w:tmpl w:val="40625324"/>
    <w:lvl w:ilvl="0">
      <w:start w:val="1"/>
      <w:numFmt w:val="upperRoman"/>
      <w:lvlText w:val="%1."/>
      <w:lvlJc w:val="right"/>
      <w:pPr>
        <w:ind w:left="360" w:hanging="360"/>
      </w:pPr>
      <w:rPr>
        <w:i w:val="0"/>
        <w:iCs/>
      </w:rPr>
    </w:lvl>
  </w:abstractNum>
  <w:abstractNum w:abstractNumId="5" w15:restartNumberingAfterBreak="0">
    <w:nsid w:val="6A4073A7"/>
    <w:multiLevelType w:val="hybridMultilevel"/>
    <w:tmpl w:val="23189F6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 w15:restartNumberingAfterBreak="0">
    <w:nsid w:val="7AB37334"/>
    <w:multiLevelType w:val="multilevel"/>
    <w:tmpl w:val="300A001D"/>
    <w:styleLink w:val="Estilo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D643A32"/>
    <w:multiLevelType w:val="hybridMultilevel"/>
    <w:tmpl w:val="FFFFFFFF"/>
    <w:lvl w:ilvl="0" w:tplc="C5445AA4">
      <w:start w:val="1"/>
      <w:numFmt w:val="upperRoman"/>
      <w:lvlText w:val="%1."/>
      <w:lvlJc w:val="right"/>
      <w:pPr>
        <w:ind w:left="720" w:hanging="360"/>
      </w:pPr>
    </w:lvl>
    <w:lvl w:ilvl="1" w:tplc="D744D704">
      <w:start w:val="1"/>
      <w:numFmt w:val="lowerLetter"/>
      <w:lvlText w:val="%2."/>
      <w:lvlJc w:val="left"/>
      <w:pPr>
        <w:ind w:left="1440" w:hanging="360"/>
      </w:pPr>
    </w:lvl>
    <w:lvl w:ilvl="2" w:tplc="3F287024">
      <w:start w:val="1"/>
      <w:numFmt w:val="lowerRoman"/>
      <w:lvlText w:val="%3."/>
      <w:lvlJc w:val="right"/>
      <w:pPr>
        <w:ind w:left="2160" w:hanging="180"/>
      </w:pPr>
    </w:lvl>
    <w:lvl w:ilvl="3" w:tplc="89FE5054">
      <w:start w:val="1"/>
      <w:numFmt w:val="decimal"/>
      <w:lvlText w:val="%4."/>
      <w:lvlJc w:val="left"/>
      <w:pPr>
        <w:ind w:left="2880" w:hanging="360"/>
      </w:pPr>
    </w:lvl>
    <w:lvl w:ilvl="4" w:tplc="3778878E">
      <w:start w:val="1"/>
      <w:numFmt w:val="lowerLetter"/>
      <w:lvlText w:val="%5."/>
      <w:lvlJc w:val="left"/>
      <w:pPr>
        <w:ind w:left="3600" w:hanging="360"/>
      </w:pPr>
    </w:lvl>
    <w:lvl w:ilvl="5" w:tplc="C97629A8">
      <w:start w:val="1"/>
      <w:numFmt w:val="lowerRoman"/>
      <w:lvlText w:val="%6."/>
      <w:lvlJc w:val="right"/>
      <w:pPr>
        <w:ind w:left="4320" w:hanging="180"/>
      </w:pPr>
    </w:lvl>
    <w:lvl w:ilvl="6" w:tplc="7478A65E">
      <w:start w:val="1"/>
      <w:numFmt w:val="decimal"/>
      <w:lvlText w:val="%7."/>
      <w:lvlJc w:val="left"/>
      <w:pPr>
        <w:ind w:left="5040" w:hanging="360"/>
      </w:pPr>
    </w:lvl>
    <w:lvl w:ilvl="7" w:tplc="F2705BF6">
      <w:start w:val="1"/>
      <w:numFmt w:val="lowerLetter"/>
      <w:lvlText w:val="%8."/>
      <w:lvlJc w:val="left"/>
      <w:pPr>
        <w:ind w:left="5760" w:hanging="360"/>
      </w:pPr>
    </w:lvl>
    <w:lvl w:ilvl="8" w:tplc="77C2E8F4">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rnanda Guanoluisa">
    <w15:presenceInfo w15:providerId="Windows Live" w15:userId="8bf4f95c7e056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EB"/>
    <w:rsid w:val="00001324"/>
    <w:rsid w:val="00001628"/>
    <w:rsid w:val="00001E72"/>
    <w:rsid w:val="000033D7"/>
    <w:rsid w:val="00006C49"/>
    <w:rsid w:val="0001057B"/>
    <w:rsid w:val="00010908"/>
    <w:rsid w:val="00014047"/>
    <w:rsid w:val="000151EF"/>
    <w:rsid w:val="00021E31"/>
    <w:rsid w:val="00023C47"/>
    <w:rsid w:val="00024431"/>
    <w:rsid w:val="000252D7"/>
    <w:rsid w:val="00027594"/>
    <w:rsid w:val="00031CF4"/>
    <w:rsid w:val="000332E7"/>
    <w:rsid w:val="000335D3"/>
    <w:rsid w:val="000355FC"/>
    <w:rsid w:val="00035D91"/>
    <w:rsid w:val="000406D1"/>
    <w:rsid w:val="00046253"/>
    <w:rsid w:val="00050818"/>
    <w:rsid w:val="00051A1F"/>
    <w:rsid w:val="00053348"/>
    <w:rsid w:val="000539BA"/>
    <w:rsid w:val="00055B9D"/>
    <w:rsid w:val="00056B62"/>
    <w:rsid w:val="000571AD"/>
    <w:rsid w:val="00057AB7"/>
    <w:rsid w:val="00074C91"/>
    <w:rsid w:val="0007666D"/>
    <w:rsid w:val="000802F5"/>
    <w:rsid w:val="0008083F"/>
    <w:rsid w:val="0008600F"/>
    <w:rsid w:val="0008650C"/>
    <w:rsid w:val="00091FC5"/>
    <w:rsid w:val="0009405C"/>
    <w:rsid w:val="00096CB2"/>
    <w:rsid w:val="000A6DAD"/>
    <w:rsid w:val="000B55F3"/>
    <w:rsid w:val="000C234A"/>
    <w:rsid w:val="000C2AAB"/>
    <w:rsid w:val="000C2C1A"/>
    <w:rsid w:val="000C344C"/>
    <w:rsid w:val="000C3662"/>
    <w:rsid w:val="000D05C7"/>
    <w:rsid w:val="000D0AF2"/>
    <w:rsid w:val="000D0EBB"/>
    <w:rsid w:val="000D2492"/>
    <w:rsid w:val="000D4AB5"/>
    <w:rsid w:val="000D5047"/>
    <w:rsid w:val="000E1F58"/>
    <w:rsid w:val="000E3F70"/>
    <w:rsid w:val="000E40B8"/>
    <w:rsid w:val="000E4731"/>
    <w:rsid w:val="000E7450"/>
    <w:rsid w:val="000F4ABF"/>
    <w:rsid w:val="00100532"/>
    <w:rsid w:val="00104E5C"/>
    <w:rsid w:val="00111599"/>
    <w:rsid w:val="00114044"/>
    <w:rsid w:val="00120BEA"/>
    <w:rsid w:val="001232DB"/>
    <w:rsid w:val="001240BF"/>
    <w:rsid w:val="00125DD0"/>
    <w:rsid w:val="0013150E"/>
    <w:rsid w:val="00136106"/>
    <w:rsid w:val="001404C0"/>
    <w:rsid w:val="00141FE1"/>
    <w:rsid w:val="00143A6F"/>
    <w:rsid w:val="0014643A"/>
    <w:rsid w:val="0014714C"/>
    <w:rsid w:val="00156FE6"/>
    <w:rsid w:val="001718D2"/>
    <w:rsid w:val="00177255"/>
    <w:rsid w:val="001813A4"/>
    <w:rsid w:val="00181F7B"/>
    <w:rsid w:val="001823E2"/>
    <w:rsid w:val="001846EC"/>
    <w:rsid w:val="001869BE"/>
    <w:rsid w:val="00187251"/>
    <w:rsid w:val="0019011C"/>
    <w:rsid w:val="00190247"/>
    <w:rsid w:val="00191E43"/>
    <w:rsid w:val="00193580"/>
    <w:rsid w:val="0019378C"/>
    <w:rsid w:val="001A0C93"/>
    <w:rsid w:val="001A3301"/>
    <w:rsid w:val="001B5644"/>
    <w:rsid w:val="001B72C6"/>
    <w:rsid w:val="001B732C"/>
    <w:rsid w:val="001C25D2"/>
    <w:rsid w:val="001C3C16"/>
    <w:rsid w:val="001D1ACC"/>
    <w:rsid w:val="001D4911"/>
    <w:rsid w:val="001E254A"/>
    <w:rsid w:val="001E31FA"/>
    <w:rsid w:val="001F0791"/>
    <w:rsid w:val="001F6220"/>
    <w:rsid w:val="002011C6"/>
    <w:rsid w:val="002046B2"/>
    <w:rsid w:val="00205321"/>
    <w:rsid w:val="00207BDE"/>
    <w:rsid w:val="00215381"/>
    <w:rsid w:val="00215568"/>
    <w:rsid w:val="00222B33"/>
    <w:rsid w:val="00224363"/>
    <w:rsid w:val="002245D1"/>
    <w:rsid w:val="00224717"/>
    <w:rsid w:val="002257D1"/>
    <w:rsid w:val="002366D3"/>
    <w:rsid w:val="00241A89"/>
    <w:rsid w:val="00246AA6"/>
    <w:rsid w:val="00250F5E"/>
    <w:rsid w:val="00256486"/>
    <w:rsid w:val="00265D63"/>
    <w:rsid w:val="00266C2B"/>
    <w:rsid w:val="0027626B"/>
    <w:rsid w:val="002775F7"/>
    <w:rsid w:val="00282885"/>
    <w:rsid w:val="002836E6"/>
    <w:rsid w:val="00286133"/>
    <w:rsid w:val="00287243"/>
    <w:rsid w:val="00290143"/>
    <w:rsid w:val="00291AB2"/>
    <w:rsid w:val="002A17FB"/>
    <w:rsid w:val="002A1A07"/>
    <w:rsid w:val="002A3410"/>
    <w:rsid w:val="002B1940"/>
    <w:rsid w:val="002B3A43"/>
    <w:rsid w:val="002B3C4C"/>
    <w:rsid w:val="002C0FC0"/>
    <w:rsid w:val="002C134D"/>
    <w:rsid w:val="002C6B8F"/>
    <w:rsid w:val="002D1CF7"/>
    <w:rsid w:val="002D6D1B"/>
    <w:rsid w:val="002E222F"/>
    <w:rsid w:val="002E7952"/>
    <w:rsid w:val="002F0399"/>
    <w:rsid w:val="002F1ED2"/>
    <w:rsid w:val="002F4982"/>
    <w:rsid w:val="002F5363"/>
    <w:rsid w:val="003030F6"/>
    <w:rsid w:val="00303352"/>
    <w:rsid w:val="00306FE5"/>
    <w:rsid w:val="00307EEF"/>
    <w:rsid w:val="0031646A"/>
    <w:rsid w:val="0031740D"/>
    <w:rsid w:val="003236A9"/>
    <w:rsid w:val="00325F2B"/>
    <w:rsid w:val="00331BCE"/>
    <w:rsid w:val="0033234A"/>
    <w:rsid w:val="0033310E"/>
    <w:rsid w:val="00333C71"/>
    <w:rsid w:val="00335BC8"/>
    <w:rsid w:val="00336461"/>
    <w:rsid w:val="00336CA3"/>
    <w:rsid w:val="00340999"/>
    <w:rsid w:val="00344510"/>
    <w:rsid w:val="00345863"/>
    <w:rsid w:val="00345915"/>
    <w:rsid w:val="00346898"/>
    <w:rsid w:val="00352D02"/>
    <w:rsid w:val="003600EE"/>
    <w:rsid w:val="0036082F"/>
    <w:rsid w:val="0036753E"/>
    <w:rsid w:val="00373BDC"/>
    <w:rsid w:val="00377CA1"/>
    <w:rsid w:val="003825F3"/>
    <w:rsid w:val="003833B7"/>
    <w:rsid w:val="00391287"/>
    <w:rsid w:val="00393180"/>
    <w:rsid w:val="00394BAC"/>
    <w:rsid w:val="0039768E"/>
    <w:rsid w:val="003A5757"/>
    <w:rsid w:val="003A796A"/>
    <w:rsid w:val="003B013A"/>
    <w:rsid w:val="003B1F54"/>
    <w:rsid w:val="003B2F71"/>
    <w:rsid w:val="003B66AD"/>
    <w:rsid w:val="003B6952"/>
    <w:rsid w:val="003B7BC7"/>
    <w:rsid w:val="003B7CF2"/>
    <w:rsid w:val="003C3D1A"/>
    <w:rsid w:val="003D06F3"/>
    <w:rsid w:val="003D744B"/>
    <w:rsid w:val="003D7570"/>
    <w:rsid w:val="003D7C96"/>
    <w:rsid w:val="003D7EE1"/>
    <w:rsid w:val="003E2148"/>
    <w:rsid w:val="003E7C3F"/>
    <w:rsid w:val="003F1786"/>
    <w:rsid w:val="003F1EA6"/>
    <w:rsid w:val="003F447A"/>
    <w:rsid w:val="003F4ACA"/>
    <w:rsid w:val="004004DD"/>
    <w:rsid w:val="00400E96"/>
    <w:rsid w:val="004021C7"/>
    <w:rsid w:val="0040244F"/>
    <w:rsid w:val="004034A0"/>
    <w:rsid w:val="00405EE1"/>
    <w:rsid w:val="00411205"/>
    <w:rsid w:val="00413F82"/>
    <w:rsid w:val="00414FCE"/>
    <w:rsid w:val="004151A5"/>
    <w:rsid w:val="004153EB"/>
    <w:rsid w:val="00420D91"/>
    <w:rsid w:val="0042377C"/>
    <w:rsid w:val="00425922"/>
    <w:rsid w:val="00425ADA"/>
    <w:rsid w:val="00425D48"/>
    <w:rsid w:val="00425E41"/>
    <w:rsid w:val="00426BD6"/>
    <w:rsid w:val="0043412D"/>
    <w:rsid w:val="004364BD"/>
    <w:rsid w:val="00442DBB"/>
    <w:rsid w:val="00442F76"/>
    <w:rsid w:val="00445C8A"/>
    <w:rsid w:val="00450148"/>
    <w:rsid w:val="004529CD"/>
    <w:rsid w:val="00455A37"/>
    <w:rsid w:val="004571BA"/>
    <w:rsid w:val="00457639"/>
    <w:rsid w:val="00457C03"/>
    <w:rsid w:val="00457FAA"/>
    <w:rsid w:val="00461910"/>
    <w:rsid w:val="00462DF8"/>
    <w:rsid w:val="0046323B"/>
    <w:rsid w:val="0046492A"/>
    <w:rsid w:val="00475A90"/>
    <w:rsid w:val="00475DC5"/>
    <w:rsid w:val="00477F32"/>
    <w:rsid w:val="00482211"/>
    <w:rsid w:val="00484C96"/>
    <w:rsid w:val="00485FA6"/>
    <w:rsid w:val="00487782"/>
    <w:rsid w:val="0049265A"/>
    <w:rsid w:val="00493914"/>
    <w:rsid w:val="004A11F1"/>
    <w:rsid w:val="004A1B83"/>
    <w:rsid w:val="004A39CE"/>
    <w:rsid w:val="004A3D7E"/>
    <w:rsid w:val="004A4454"/>
    <w:rsid w:val="004A658E"/>
    <w:rsid w:val="004B590C"/>
    <w:rsid w:val="004B70F9"/>
    <w:rsid w:val="004C0973"/>
    <w:rsid w:val="004C73E3"/>
    <w:rsid w:val="004D184E"/>
    <w:rsid w:val="004D398A"/>
    <w:rsid w:val="004D5345"/>
    <w:rsid w:val="004D7E87"/>
    <w:rsid w:val="004E3B1E"/>
    <w:rsid w:val="004E3FBC"/>
    <w:rsid w:val="004E6B92"/>
    <w:rsid w:val="004F01AA"/>
    <w:rsid w:val="004F4579"/>
    <w:rsid w:val="004F7390"/>
    <w:rsid w:val="00500BFF"/>
    <w:rsid w:val="00501999"/>
    <w:rsid w:val="005026E1"/>
    <w:rsid w:val="0050628B"/>
    <w:rsid w:val="0051065A"/>
    <w:rsid w:val="005109D7"/>
    <w:rsid w:val="0051308A"/>
    <w:rsid w:val="0051658E"/>
    <w:rsid w:val="005172D0"/>
    <w:rsid w:val="00517756"/>
    <w:rsid w:val="0052378F"/>
    <w:rsid w:val="005246C9"/>
    <w:rsid w:val="005258D2"/>
    <w:rsid w:val="005314C3"/>
    <w:rsid w:val="00536071"/>
    <w:rsid w:val="005423B9"/>
    <w:rsid w:val="00545FEF"/>
    <w:rsid w:val="00550E29"/>
    <w:rsid w:val="00553369"/>
    <w:rsid w:val="00556E17"/>
    <w:rsid w:val="0056136C"/>
    <w:rsid w:val="005632D1"/>
    <w:rsid w:val="00567AE3"/>
    <w:rsid w:val="00571293"/>
    <w:rsid w:val="005745B9"/>
    <w:rsid w:val="005751E3"/>
    <w:rsid w:val="0058108A"/>
    <w:rsid w:val="005843FD"/>
    <w:rsid w:val="00585B28"/>
    <w:rsid w:val="005A0BD3"/>
    <w:rsid w:val="005A426C"/>
    <w:rsid w:val="005B22CC"/>
    <w:rsid w:val="005B55E3"/>
    <w:rsid w:val="005B6AC7"/>
    <w:rsid w:val="005BD8F5"/>
    <w:rsid w:val="005C0771"/>
    <w:rsid w:val="005C208E"/>
    <w:rsid w:val="005C43B1"/>
    <w:rsid w:val="005C6E1C"/>
    <w:rsid w:val="005C703B"/>
    <w:rsid w:val="005E0EB9"/>
    <w:rsid w:val="005E3DC9"/>
    <w:rsid w:val="005E5A7F"/>
    <w:rsid w:val="005E64D3"/>
    <w:rsid w:val="005E6B2E"/>
    <w:rsid w:val="005F0294"/>
    <w:rsid w:val="005F186F"/>
    <w:rsid w:val="005F75C8"/>
    <w:rsid w:val="00600208"/>
    <w:rsid w:val="00606EDB"/>
    <w:rsid w:val="00607E6C"/>
    <w:rsid w:val="00612875"/>
    <w:rsid w:val="00615FC8"/>
    <w:rsid w:val="00617E56"/>
    <w:rsid w:val="00620362"/>
    <w:rsid w:val="00624937"/>
    <w:rsid w:val="00627DB1"/>
    <w:rsid w:val="00633B70"/>
    <w:rsid w:val="0063668E"/>
    <w:rsid w:val="006415ED"/>
    <w:rsid w:val="006455EE"/>
    <w:rsid w:val="006515F1"/>
    <w:rsid w:val="00657973"/>
    <w:rsid w:val="0066141E"/>
    <w:rsid w:val="00662F4F"/>
    <w:rsid w:val="0066498D"/>
    <w:rsid w:val="00664A3C"/>
    <w:rsid w:val="00675C70"/>
    <w:rsid w:val="0067782F"/>
    <w:rsid w:val="00682138"/>
    <w:rsid w:val="00683F9C"/>
    <w:rsid w:val="00685D86"/>
    <w:rsid w:val="006863ED"/>
    <w:rsid w:val="00693E79"/>
    <w:rsid w:val="00693F5D"/>
    <w:rsid w:val="006A0DCD"/>
    <w:rsid w:val="006A19A9"/>
    <w:rsid w:val="006A6576"/>
    <w:rsid w:val="006B1A84"/>
    <w:rsid w:val="006B577A"/>
    <w:rsid w:val="006D1BE6"/>
    <w:rsid w:val="006D588D"/>
    <w:rsid w:val="006D77E1"/>
    <w:rsid w:val="006E0C8D"/>
    <w:rsid w:val="006E1D26"/>
    <w:rsid w:val="006E238D"/>
    <w:rsid w:val="006E6528"/>
    <w:rsid w:val="00715824"/>
    <w:rsid w:val="007159E6"/>
    <w:rsid w:val="0072073A"/>
    <w:rsid w:val="00721F8A"/>
    <w:rsid w:val="00736731"/>
    <w:rsid w:val="0073789F"/>
    <w:rsid w:val="00737D6F"/>
    <w:rsid w:val="00740434"/>
    <w:rsid w:val="00740893"/>
    <w:rsid w:val="00743014"/>
    <w:rsid w:val="007437B8"/>
    <w:rsid w:val="007447D3"/>
    <w:rsid w:val="00747573"/>
    <w:rsid w:val="00752817"/>
    <w:rsid w:val="00753AE6"/>
    <w:rsid w:val="00757379"/>
    <w:rsid w:val="00766B73"/>
    <w:rsid w:val="007721E9"/>
    <w:rsid w:val="00775B80"/>
    <w:rsid w:val="00777E19"/>
    <w:rsid w:val="00780F89"/>
    <w:rsid w:val="007832FF"/>
    <w:rsid w:val="00784D45"/>
    <w:rsid w:val="0078783F"/>
    <w:rsid w:val="00790970"/>
    <w:rsid w:val="00793C09"/>
    <w:rsid w:val="007958FA"/>
    <w:rsid w:val="00795AEA"/>
    <w:rsid w:val="007A2FB1"/>
    <w:rsid w:val="007C2720"/>
    <w:rsid w:val="007C7B46"/>
    <w:rsid w:val="007D3B23"/>
    <w:rsid w:val="007D409E"/>
    <w:rsid w:val="007D712D"/>
    <w:rsid w:val="007E19F1"/>
    <w:rsid w:val="007E3565"/>
    <w:rsid w:val="007E3CE7"/>
    <w:rsid w:val="007E4138"/>
    <w:rsid w:val="007E6DC2"/>
    <w:rsid w:val="007E7384"/>
    <w:rsid w:val="007F4E00"/>
    <w:rsid w:val="007F5955"/>
    <w:rsid w:val="008039A4"/>
    <w:rsid w:val="008066A0"/>
    <w:rsid w:val="00813AB3"/>
    <w:rsid w:val="0083053E"/>
    <w:rsid w:val="00832AE6"/>
    <w:rsid w:val="00832CAB"/>
    <w:rsid w:val="00833817"/>
    <w:rsid w:val="00834A2E"/>
    <w:rsid w:val="00835744"/>
    <w:rsid w:val="00841C73"/>
    <w:rsid w:val="00842C0C"/>
    <w:rsid w:val="008438E5"/>
    <w:rsid w:val="00844A1A"/>
    <w:rsid w:val="00851E9F"/>
    <w:rsid w:val="00851F39"/>
    <w:rsid w:val="00856B94"/>
    <w:rsid w:val="0086044A"/>
    <w:rsid w:val="008630C2"/>
    <w:rsid w:val="00864097"/>
    <w:rsid w:val="008642CF"/>
    <w:rsid w:val="00867BBC"/>
    <w:rsid w:val="00867DFF"/>
    <w:rsid w:val="008722CB"/>
    <w:rsid w:val="00872B26"/>
    <w:rsid w:val="00872E3A"/>
    <w:rsid w:val="00874372"/>
    <w:rsid w:val="0087545B"/>
    <w:rsid w:val="008842F2"/>
    <w:rsid w:val="00885489"/>
    <w:rsid w:val="008916DF"/>
    <w:rsid w:val="008952D9"/>
    <w:rsid w:val="008A63B1"/>
    <w:rsid w:val="008B2851"/>
    <w:rsid w:val="008B3AFC"/>
    <w:rsid w:val="008B5A5D"/>
    <w:rsid w:val="008B7B42"/>
    <w:rsid w:val="008B7E17"/>
    <w:rsid w:val="008C0442"/>
    <w:rsid w:val="008C07A0"/>
    <w:rsid w:val="008C40A7"/>
    <w:rsid w:val="008C4166"/>
    <w:rsid w:val="008C4E9E"/>
    <w:rsid w:val="008C6FB7"/>
    <w:rsid w:val="008C727B"/>
    <w:rsid w:val="008D02E8"/>
    <w:rsid w:val="008D3FF4"/>
    <w:rsid w:val="008E533E"/>
    <w:rsid w:val="008E5995"/>
    <w:rsid w:val="008F025C"/>
    <w:rsid w:val="008F0ADD"/>
    <w:rsid w:val="008F1A53"/>
    <w:rsid w:val="008F1DF3"/>
    <w:rsid w:val="008F3F01"/>
    <w:rsid w:val="008F4840"/>
    <w:rsid w:val="008F60C9"/>
    <w:rsid w:val="008F731C"/>
    <w:rsid w:val="00903668"/>
    <w:rsid w:val="0090393E"/>
    <w:rsid w:val="009057C1"/>
    <w:rsid w:val="00914FBA"/>
    <w:rsid w:val="00917EBE"/>
    <w:rsid w:val="00917F84"/>
    <w:rsid w:val="00920D8A"/>
    <w:rsid w:val="0092190B"/>
    <w:rsid w:val="00921AA5"/>
    <w:rsid w:val="009226F0"/>
    <w:rsid w:val="009241DF"/>
    <w:rsid w:val="00925816"/>
    <w:rsid w:val="00942D2C"/>
    <w:rsid w:val="00944418"/>
    <w:rsid w:val="00946B4D"/>
    <w:rsid w:val="009525A6"/>
    <w:rsid w:val="00953413"/>
    <w:rsid w:val="0095528E"/>
    <w:rsid w:val="00960F15"/>
    <w:rsid w:val="00963D73"/>
    <w:rsid w:val="009659FE"/>
    <w:rsid w:val="009722CB"/>
    <w:rsid w:val="00973CBF"/>
    <w:rsid w:val="00976D27"/>
    <w:rsid w:val="0098206A"/>
    <w:rsid w:val="00983040"/>
    <w:rsid w:val="00986816"/>
    <w:rsid w:val="00990580"/>
    <w:rsid w:val="00990B1C"/>
    <w:rsid w:val="009932C4"/>
    <w:rsid w:val="00994D40"/>
    <w:rsid w:val="00996900"/>
    <w:rsid w:val="009A025F"/>
    <w:rsid w:val="009A691A"/>
    <w:rsid w:val="009A7705"/>
    <w:rsid w:val="009B3D84"/>
    <w:rsid w:val="009B5901"/>
    <w:rsid w:val="009B6519"/>
    <w:rsid w:val="009B76FA"/>
    <w:rsid w:val="009C10B5"/>
    <w:rsid w:val="009C3168"/>
    <w:rsid w:val="009C4B5C"/>
    <w:rsid w:val="009C75A2"/>
    <w:rsid w:val="009C766D"/>
    <w:rsid w:val="009C78A8"/>
    <w:rsid w:val="009D012A"/>
    <w:rsid w:val="009D1B31"/>
    <w:rsid w:val="009D20C4"/>
    <w:rsid w:val="009D246F"/>
    <w:rsid w:val="009D34A5"/>
    <w:rsid w:val="009D4BBF"/>
    <w:rsid w:val="009D4E16"/>
    <w:rsid w:val="009D6802"/>
    <w:rsid w:val="009D70E4"/>
    <w:rsid w:val="009D7911"/>
    <w:rsid w:val="009F3159"/>
    <w:rsid w:val="00A01C2B"/>
    <w:rsid w:val="00A0378D"/>
    <w:rsid w:val="00A03E32"/>
    <w:rsid w:val="00A04807"/>
    <w:rsid w:val="00A06AF9"/>
    <w:rsid w:val="00A17AAE"/>
    <w:rsid w:val="00A17ABF"/>
    <w:rsid w:val="00A24E4E"/>
    <w:rsid w:val="00A31952"/>
    <w:rsid w:val="00A357C5"/>
    <w:rsid w:val="00A359F0"/>
    <w:rsid w:val="00A41229"/>
    <w:rsid w:val="00A46350"/>
    <w:rsid w:val="00A6044A"/>
    <w:rsid w:val="00A608CE"/>
    <w:rsid w:val="00A60DEA"/>
    <w:rsid w:val="00A60E45"/>
    <w:rsid w:val="00A702FC"/>
    <w:rsid w:val="00A712E3"/>
    <w:rsid w:val="00A740CC"/>
    <w:rsid w:val="00A7545B"/>
    <w:rsid w:val="00A765DE"/>
    <w:rsid w:val="00A77137"/>
    <w:rsid w:val="00A803FF"/>
    <w:rsid w:val="00A80E1B"/>
    <w:rsid w:val="00A8139D"/>
    <w:rsid w:val="00A82C19"/>
    <w:rsid w:val="00A8342F"/>
    <w:rsid w:val="00A849D5"/>
    <w:rsid w:val="00A86067"/>
    <w:rsid w:val="00A862DC"/>
    <w:rsid w:val="00A91256"/>
    <w:rsid w:val="00A91AC5"/>
    <w:rsid w:val="00A965C7"/>
    <w:rsid w:val="00A973EE"/>
    <w:rsid w:val="00A97AB4"/>
    <w:rsid w:val="00AA6430"/>
    <w:rsid w:val="00AB0392"/>
    <w:rsid w:val="00AB17D2"/>
    <w:rsid w:val="00AB6186"/>
    <w:rsid w:val="00AB63C8"/>
    <w:rsid w:val="00AC1014"/>
    <w:rsid w:val="00AC1573"/>
    <w:rsid w:val="00AC75BD"/>
    <w:rsid w:val="00AC7C2F"/>
    <w:rsid w:val="00AD1370"/>
    <w:rsid w:val="00AD3C52"/>
    <w:rsid w:val="00AD45C9"/>
    <w:rsid w:val="00AD58C9"/>
    <w:rsid w:val="00AE1DFE"/>
    <w:rsid w:val="00AE1FAD"/>
    <w:rsid w:val="00AE2D57"/>
    <w:rsid w:val="00AE2F24"/>
    <w:rsid w:val="00AE358D"/>
    <w:rsid w:val="00AE7186"/>
    <w:rsid w:val="00AF139A"/>
    <w:rsid w:val="00AF2A1D"/>
    <w:rsid w:val="00AF50B0"/>
    <w:rsid w:val="00B0561D"/>
    <w:rsid w:val="00B06981"/>
    <w:rsid w:val="00B07374"/>
    <w:rsid w:val="00B076B6"/>
    <w:rsid w:val="00B079D5"/>
    <w:rsid w:val="00B07EC3"/>
    <w:rsid w:val="00B10727"/>
    <w:rsid w:val="00B170B8"/>
    <w:rsid w:val="00B3605D"/>
    <w:rsid w:val="00B36570"/>
    <w:rsid w:val="00B366F3"/>
    <w:rsid w:val="00B37872"/>
    <w:rsid w:val="00B40C1A"/>
    <w:rsid w:val="00B429C5"/>
    <w:rsid w:val="00B42F0D"/>
    <w:rsid w:val="00B46289"/>
    <w:rsid w:val="00B47833"/>
    <w:rsid w:val="00B47F3C"/>
    <w:rsid w:val="00B52928"/>
    <w:rsid w:val="00B55862"/>
    <w:rsid w:val="00B60A3C"/>
    <w:rsid w:val="00B64962"/>
    <w:rsid w:val="00B71634"/>
    <w:rsid w:val="00B7263D"/>
    <w:rsid w:val="00B768A3"/>
    <w:rsid w:val="00B76C49"/>
    <w:rsid w:val="00B836A5"/>
    <w:rsid w:val="00B859FE"/>
    <w:rsid w:val="00B861E5"/>
    <w:rsid w:val="00B929CF"/>
    <w:rsid w:val="00B92E63"/>
    <w:rsid w:val="00BA0A71"/>
    <w:rsid w:val="00BA19EA"/>
    <w:rsid w:val="00BA3007"/>
    <w:rsid w:val="00BA7D5D"/>
    <w:rsid w:val="00BB0C6C"/>
    <w:rsid w:val="00BB1577"/>
    <w:rsid w:val="00BB4880"/>
    <w:rsid w:val="00BB5C6B"/>
    <w:rsid w:val="00BC0713"/>
    <w:rsid w:val="00BC339A"/>
    <w:rsid w:val="00BC4613"/>
    <w:rsid w:val="00BC5BC4"/>
    <w:rsid w:val="00BE2457"/>
    <w:rsid w:val="00BE2CD1"/>
    <w:rsid w:val="00BE5217"/>
    <w:rsid w:val="00BF45E9"/>
    <w:rsid w:val="00C114B8"/>
    <w:rsid w:val="00C12454"/>
    <w:rsid w:val="00C140E4"/>
    <w:rsid w:val="00C16557"/>
    <w:rsid w:val="00C17B59"/>
    <w:rsid w:val="00C22000"/>
    <w:rsid w:val="00C23001"/>
    <w:rsid w:val="00C23C1E"/>
    <w:rsid w:val="00C24751"/>
    <w:rsid w:val="00C25FCD"/>
    <w:rsid w:val="00C31001"/>
    <w:rsid w:val="00C31519"/>
    <w:rsid w:val="00C3257C"/>
    <w:rsid w:val="00C3521A"/>
    <w:rsid w:val="00C44594"/>
    <w:rsid w:val="00C45069"/>
    <w:rsid w:val="00C4769C"/>
    <w:rsid w:val="00C60EA6"/>
    <w:rsid w:val="00C67945"/>
    <w:rsid w:val="00C72178"/>
    <w:rsid w:val="00C836A9"/>
    <w:rsid w:val="00C85841"/>
    <w:rsid w:val="00C97556"/>
    <w:rsid w:val="00C978C1"/>
    <w:rsid w:val="00CA0FBB"/>
    <w:rsid w:val="00CA7533"/>
    <w:rsid w:val="00CA7C06"/>
    <w:rsid w:val="00CB306F"/>
    <w:rsid w:val="00CB51BB"/>
    <w:rsid w:val="00CC341C"/>
    <w:rsid w:val="00CC6F1D"/>
    <w:rsid w:val="00CC7177"/>
    <w:rsid w:val="00CD3991"/>
    <w:rsid w:val="00CD4ED0"/>
    <w:rsid w:val="00CE13FF"/>
    <w:rsid w:val="00CE1C41"/>
    <w:rsid w:val="00CE312B"/>
    <w:rsid w:val="00CE49FC"/>
    <w:rsid w:val="00CE4EF8"/>
    <w:rsid w:val="00CE798B"/>
    <w:rsid w:val="00CF0D74"/>
    <w:rsid w:val="00CF14BC"/>
    <w:rsid w:val="00CF1E26"/>
    <w:rsid w:val="00CF1E5C"/>
    <w:rsid w:val="00CF48F6"/>
    <w:rsid w:val="00CF4EAB"/>
    <w:rsid w:val="00CF7D7E"/>
    <w:rsid w:val="00D05C48"/>
    <w:rsid w:val="00D10CAD"/>
    <w:rsid w:val="00D119D3"/>
    <w:rsid w:val="00D1241A"/>
    <w:rsid w:val="00D134B2"/>
    <w:rsid w:val="00D140AC"/>
    <w:rsid w:val="00D15F86"/>
    <w:rsid w:val="00D213AD"/>
    <w:rsid w:val="00D21F4E"/>
    <w:rsid w:val="00D24904"/>
    <w:rsid w:val="00D27D87"/>
    <w:rsid w:val="00D3318D"/>
    <w:rsid w:val="00D34499"/>
    <w:rsid w:val="00D345BC"/>
    <w:rsid w:val="00D36A98"/>
    <w:rsid w:val="00D40328"/>
    <w:rsid w:val="00D41460"/>
    <w:rsid w:val="00D43EDD"/>
    <w:rsid w:val="00D46AA5"/>
    <w:rsid w:val="00D50FF1"/>
    <w:rsid w:val="00D51C85"/>
    <w:rsid w:val="00D527D2"/>
    <w:rsid w:val="00D5646B"/>
    <w:rsid w:val="00D60E5C"/>
    <w:rsid w:val="00D6178E"/>
    <w:rsid w:val="00D63A80"/>
    <w:rsid w:val="00D674AA"/>
    <w:rsid w:val="00D67C39"/>
    <w:rsid w:val="00D70890"/>
    <w:rsid w:val="00D71A63"/>
    <w:rsid w:val="00D71D49"/>
    <w:rsid w:val="00D72B9F"/>
    <w:rsid w:val="00D75015"/>
    <w:rsid w:val="00D778CA"/>
    <w:rsid w:val="00D80ADA"/>
    <w:rsid w:val="00D81775"/>
    <w:rsid w:val="00D8718D"/>
    <w:rsid w:val="00D908A8"/>
    <w:rsid w:val="00DA625C"/>
    <w:rsid w:val="00DB07C6"/>
    <w:rsid w:val="00DB6BA7"/>
    <w:rsid w:val="00DB7B70"/>
    <w:rsid w:val="00DB7E18"/>
    <w:rsid w:val="00DC5538"/>
    <w:rsid w:val="00DD050A"/>
    <w:rsid w:val="00DD0A6C"/>
    <w:rsid w:val="00DD0DA4"/>
    <w:rsid w:val="00DD18C7"/>
    <w:rsid w:val="00DD2E48"/>
    <w:rsid w:val="00DD34BC"/>
    <w:rsid w:val="00DD55FF"/>
    <w:rsid w:val="00DD7AEA"/>
    <w:rsid w:val="00DE1D9F"/>
    <w:rsid w:val="00DE2351"/>
    <w:rsid w:val="00DE4A80"/>
    <w:rsid w:val="00DE4CF1"/>
    <w:rsid w:val="00DE7F77"/>
    <w:rsid w:val="00DF62B4"/>
    <w:rsid w:val="00E01113"/>
    <w:rsid w:val="00E13AC7"/>
    <w:rsid w:val="00E145B4"/>
    <w:rsid w:val="00E17F49"/>
    <w:rsid w:val="00E371BA"/>
    <w:rsid w:val="00E37CA5"/>
    <w:rsid w:val="00E40D49"/>
    <w:rsid w:val="00E51F71"/>
    <w:rsid w:val="00E54575"/>
    <w:rsid w:val="00E563D1"/>
    <w:rsid w:val="00E56983"/>
    <w:rsid w:val="00E57458"/>
    <w:rsid w:val="00E638E9"/>
    <w:rsid w:val="00E63C0B"/>
    <w:rsid w:val="00E66145"/>
    <w:rsid w:val="00E71390"/>
    <w:rsid w:val="00E721A8"/>
    <w:rsid w:val="00E7385F"/>
    <w:rsid w:val="00E74466"/>
    <w:rsid w:val="00E75E59"/>
    <w:rsid w:val="00E763F6"/>
    <w:rsid w:val="00E77940"/>
    <w:rsid w:val="00E804A1"/>
    <w:rsid w:val="00E81700"/>
    <w:rsid w:val="00E82025"/>
    <w:rsid w:val="00E84905"/>
    <w:rsid w:val="00E85D57"/>
    <w:rsid w:val="00E865E7"/>
    <w:rsid w:val="00E8717D"/>
    <w:rsid w:val="00E937E5"/>
    <w:rsid w:val="00EA19C3"/>
    <w:rsid w:val="00EA78EA"/>
    <w:rsid w:val="00EB1983"/>
    <w:rsid w:val="00EB420F"/>
    <w:rsid w:val="00EB6805"/>
    <w:rsid w:val="00EC3075"/>
    <w:rsid w:val="00EC3A5A"/>
    <w:rsid w:val="00EC3F7D"/>
    <w:rsid w:val="00EC7B10"/>
    <w:rsid w:val="00ED06C4"/>
    <w:rsid w:val="00ED660C"/>
    <w:rsid w:val="00EE11F2"/>
    <w:rsid w:val="00EE2256"/>
    <w:rsid w:val="00EE2302"/>
    <w:rsid w:val="00EE597F"/>
    <w:rsid w:val="00EE5A29"/>
    <w:rsid w:val="00F02492"/>
    <w:rsid w:val="00F06230"/>
    <w:rsid w:val="00F1025F"/>
    <w:rsid w:val="00F10BF8"/>
    <w:rsid w:val="00F12EF2"/>
    <w:rsid w:val="00F14BFB"/>
    <w:rsid w:val="00F16EB7"/>
    <w:rsid w:val="00F20C32"/>
    <w:rsid w:val="00F2315F"/>
    <w:rsid w:val="00F2635B"/>
    <w:rsid w:val="00F2730F"/>
    <w:rsid w:val="00F273BA"/>
    <w:rsid w:val="00F30C25"/>
    <w:rsid w:val="00F31885"/>
    <w:rsid w:val="00F32E91"/>
    <w:rsid w:val="00F430BA"/>
    <w:rsid w:val="00F43CB9"/>
    <w:rsid w:val="00F43DD4"/>
    <w:rsid w:val="00F454D9"/>
    <w:rsid w:val="00F469F3"/>
    <w:rsid w:val="00F54209"/>
    <w:rsid w:val="00F60B8C"/>
    <w:rsid w:val="00F60E00"/>
    <w:rsid w:val="00F62993"/>
    <w:rsid w:val="00F71995"/>
    <w:rsid w:val="00F8292C"/>
    <w:rsid w:val="00F916BB"/>
    <w:rsid w:val="00F943F0"/>
    <w:rsid w:val="00FA075E"/>
    <w:rsid w:val="00FA3870"/>
    <w:rsid w:val="00FA48D7"/>
    <w:rsid w:val="00FA48F4"/>
    <w:rsid w:val="00FA6228"/>
    <w:rsid w:val="00FA76B5"/>
    <w:rsid w:val="00FB106C"/>
    <w:rsid w:val="00FB17B7"/>
    <w:rsid w:val="00FB6447"/>
    <w:rsid w:val="00FB6C27"/>
    <w:rsid w:val="00FD14CA"/>
    <w:rsid w:val="00FD19C1"/>
    <w:rsid w:val="00FD4AF7"/>
    <w:rsid w:val="00FE1230"/>
    <w:rsid w:val="00FE30D3"/>
    <w:rsid w:val="00FE3F40"/>
    <w:rsid w:val="00FE4AB1"/>
    <w:rsid w:val="00FE7696"/>
    <w:rsid w:val="00FE7EF8"/>
    <w:rsid w:val="00FF15DC"/>
    <w:rsid w:val="00FF6C2F"/>
    <w:rsid w:val="01795FC1"/>
    <w:rsid w:val="02C2FF11"/>
    <w:rsid w:val="04C1049D"/>
    <w:rsid w:val="076349B9"/>
    <w:rsid w:val="07C049C5"/>
    <w:rsid w:val="0B3C2423"/>
    <w:rsid w:val="0B4D88F5"/>
    <w:rsid w:val="0BC243AE"/>
    <w:rsid w:val="0BCFF14A"/>
    <w:rsid w:val="0C321CBD"/>
    <w:rsid w:val="0D588720"/>
    <w:rsid w:val="0FA88D50"/>
    <w:rsid w:val="103082F0"/>
    <w:rsid w:val="1086E787"/>
    <w:rsid w:val="10D70494"/>
    <w:rsid w:val="11BFA06E"/>
    <w:rsid w:val="128D36DA"/>
    <w:rsid w:val="12BC8E8C"/>
    <w:rsid w:val="12FC39B9"/>
    <w:rsid w:val="1442BE48"/>
    <w:rsid w:val="16927A19"/>
    <w:rsid w:val="16CC2A7E"/>
    <w:rsid w:val="16E55D73"/>
    <w:rsid w:val="17EC0F97"/>
    <w:rsid w:val="189D852C"/>
    <w:rsid w:val="18E1C44D"/>
    <w:rsid w:val="195B9694"/>
    <w:rsid w:val="19B9080E"/>
    <w:rsid w:val="19CF16B9"/>
    <w:rsid w:val="19D13E34"/>
    <w:rsid w:val="19DB6912"/>
    <w:rsid w:val="1A339DAE"/>
    <w:rsid w:val="1B17ED41"/>
    <w:rsid w:val="1C98AA56"/>
    <w:rsid w:val="1CEFBCA4"/>
    <w:rsid w:val="1F4DDA86"/>
    <w:rsid w:val="1F5DD80F"/>
    <w:rsid w:val="207E62FE"/>
    <w:rsid w:val="24BF7353"/>
    <w:rsid w:val="24C19004"/>
    <w:rsid w:val="250786C2"/>
    <w:rsid w:val="25F1FD14"/>
    <w:rsid w:val="2646DB34"/>
    <w:rsid w:val="287F92CF"/>
    <w:rsid w:val="28AD56EA"/>
    <w:rsid w:val="2BA627DB"/>
    <w:rsid w:val="2C8C25A1"/>
    <w:rsid w:val="2CEE2EEE"/>
    <w:rsid w:val="2D63C58C"/>
    <w:rsid w:val="2E7CF25D"/>
    <w:rsid w:val="2F457462"/>
    <w:rsid w:val="31EA14A4"/>
    <w:rsid w:val="32122A18"/>
    <w:rsid w:val="32B1324F"/>
    <w:rsid w:val="3339D24F"/>
    <w:rsid w:val="352FB694"/>
    <w:rsid w:val="37A8B23C"/>
    <w:rsid w:val="39D1FC50"/>
    <w:rsid w:val="400489CF"/>
    <w:rsid w:val="40B732FA"/>
    <w:rsid w:val="417611E6"/>
    <w:rsid w:val="426D02DB"/>
    <w:rsid w:val="44DF5100"/>
    <w:rsid w:val="44DFDCE5"/>
    <w:rsid w:val="45799987"/>
    <w:rsid w:val="45A8D7FD"/>
    <w:rsid w:val="46C2A214"/>
    <w:rsid w:val="49C6DC27"/>
    <w:rsid w:val="4A9E0F5B"/>
    <w:rsid w:val="4FF32EAA"/>
    <w:rsid w:val="5105FE81"/>
    <w:rsid w:val="512FD125"/>
    <w:rsid w:val="51332B24"/>
    <w:rsid w:val="55AB313A"/>
    <w:rsid w:val="55FEF40D"/>
    <w:rsid w:val="57CC102B"/>
    <w:rsid w:val="5988F93A"/>
    <w:rsid w:val="5CA03CC9"/>
    <w:rsid w:val="5D3C82E6"/>
    <w:rsid w:val="5DD3A3F9"/>
    <w:rsid w:val="5E49C74A"/>
    <w:rsid w:val="60229CF7"/>
    <w:rsid w:val="60F4BF1D"/>
    <w:rsid w:val="620883B3"/>
    <w:rsid w:val="629DFD51"/>
    <w:rsid w:val="62E04017"/>
    <w:rsid w:val="653F0535"/>
    <w:rsid w:val="65F55235"/>
    <w:rsid w:val="6751905F"/>
    <w:rsid w:val="69728429"/>
    <w:rsid w:val="69D0D737"/>
    <w:rsid w:val="6A75EC44"/>
    <w:rsid w:val="6A9219CB"/>
    <w:rsid w:val="6AEACF60"/>
    <w:rsid w:val="6B282314"/>
    <w:rsid w:val="6B612986"/>
    <w:rsid w:val="6BCC5119"/>
    <w:rsid w:val="6C001B79"/>
    <w:rsid w:val="6C182761"/>
    <w:rsid w:val="6F235D01"/>
    <w:rsid w:val="6F44AF52"/>
    <w:rsid w:val="7176A9BF"/>
    <w:rsid w:val="7452E903"/>
    <w:rsid w:val="74B2BC4A"/>
    <w:rsid w:val="74C5D318"/>
    <w:rsid w:val="755B1DAB"/>
    <w:rsid w:val="7621BB7F"/>
    <w:rsid w:val="7780E623"/>
    <w:rsid w:val="7B073C5A"/>
    <w:rsid w:val="7C11F783"/>
    <w:rsid w:val="7C32FE37"/>
    <w:rsid w:val="7D157E5C"/>
    <w:rsid w:val="7D198920"/>
    <w:rsid w:val="7F4A5430"/>
    <w:rsid w:val="7F803A5C"/>
    <w:rsid w:val="7F944C96"/>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336A6C3"/>
  <w15:chartTrackingRefBased/>
  <w15:docId w15:val="{41958BE5-4575-4911-BF2C-7E3A6749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818"/>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s">
    <w:name w:val="Authors"/>
    <w:basedOn w:val="Normal"/>
    <w:next w:val="Normal"/>
    <w:rsid w:val="0005081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numbering" w:customStyle="1" w:styleId="Estilo1">
    <w:name w:val="Estilo1"/>
    <w:uiPriority w:val="99"/>
    <w:rsid w:val="00F43CB9"/>
    <w:pPr>
      <w:numPr>
        <w:numId w:val="1"/>
      </w:numPr>
    </w:pPr>
  </w:style>
  <w:style w:type="paragraph" w:styleId="Prrafodelista">
    <w:name w:val="List Paragraph"/>
    <w:basedOn w:val="Normal"/>
    <w:uiPriority w:val="34"/>
    <w:qFormat/>
    <w:rsid w:val="00F43CB9"/>
    <w:pPr>
      <w:ind w:left="720"/>
      <w:contextualSpacing/>
    </w:pPr>
  </w:style>
  <w:style w:type="paragraph" w:styleId="Encabezado">
    <w:name w:val="header"/>
    <w:basedOn w:val="Normal"/>
    <w:link w:val="EncabezadoCar"/>
    <w:uiPriority w:val="99"/>
    <w:unhideWhenUsed/>
    <w:rsid w:val="005062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28B"/>
    <w:rPr>
      <w:lang w:val="es-MX"/>
    </w:rPr>
  </w:style>
  <w:style w:type="paragraph" w:styleId="Piedepgina">
    <w:name w:val="footer"/>
    <w:basedOn w:val="Normal"/>
    <w:link w:val="PiedepginaCar"/>
    <w:uiPriority w:val="99"/>
    <w:unhideWhenUsed/>
    <w:rsid w:val="005062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28B"/>
    <w:rPr>
      <w:lang w:val="es-MX"/>
    </w:rPr>
  </w:style>
  <w:style w:type="paragraph" w:customStyle="1" w:styleId="MTDisplayEquation">
    <w:name w:val="MTDisplayEquation"/>
    <w:basedOn w:val="Normal"/>
    <w:next w:val="Normal"/>
    <w:link w:val="MTDisplayEquationCar"/>
    <w:rsid w:val="00D15F86"/>
    <w:pPr>
      <w:tabs>
        <w:tab w:val="center" w:pos="1960"/>
        <w:tab w:val="right" w:pos="3900"/>
      </w:tabs>
      <w:spacing w:line="240" w:lineRule="auto"/>
      <w:jc w:val="both"/>
    </w:pPr>
    <w:rPr>
      <w:rFonts w:ascii="Times New Roman" w:hAnsi="Times New Roman" w:cs="Times New Roman"/>
      <w:sz w:val="20"/>
    </w:rPr>
  </w:style>
  <w:style w:type="character" w:customStyle="1" w:styleId="MTDisplayEquationCar">
    <w:name w:val="MTDisplayEquation Car"/>
    <w:basedOn w:val="Fuentedeprrafopredeter"/>
    <w:link w:val="MTDisplayEquation"/>
    <w:rsid w:val="00D15F86"/>
    <w:rPr>
      <w:rFonts w:ascii="Times New Roman" w:hAnsi="Times New Roman" w:cs="Times New Roman"/>
      <w:sz w:val="20"/>
      <w:lang w:val="es-MX"/>
    </w:rPr>
  </w:style>
  <w:style w:type="character" w:styleId="Textodelmarcadordeposicin">
    <w:name w:val="Placeholder Text"/>
    <w:basedOn w:val="Fuentedeprrafopredeter"/>
    <w:uiPriority w:val="99"/>
    <w:semiHidden/>
    <w:rsid w:val="006D77E1"/>
    <w:rPr>
      <w:color w:val="808080"/>
    </w:rPr>
  </w:style>
  <w:style w:type="character" w:styleId="Hipervnculo">
    <w:name w:val="Hyperlink"/>
    <w:basedOn w:val="Fuentedeprrafopredeter"/>
    <w:uiPriority w:val="99"/>
    <w:unhideWhenUsed/>
    <w:rsid w:val="00DB7E18"/>
    <w:rPr>
      <w:color w:val="0563C1" w:themeColor="hyperlink"/>
      <w:u w:val="single"/>
    </w:rPr>
  </w:style>
  <w:style w:type="character" w:styleId="Mencinsinresolver">
    <w:name w:val="Unresolved Mention"/>
    <w:basedOn w:val="Fuentedeprrafopredeter"/>
    <w:uiPriority w:val="99"/>
    <w:semiHidden/>
    <w:unhideWhenUsed/>
    <w:rsid w:val="00DB7E18"/>
    <w:rPr>
      <w:color w:val="605E5C"/>
      <w:shd w:val="clear" w:color="auto" w:fill="E1DFDD"/>
    </w:rPr>
  </w:style>
  <w:style w:type="paragraph" w:styleId="Revisin">
    <w:name w:val="Revision"/>
    <w:hidden/>
    <w:uiPriority w:val="99"/>
    <w:semiHidden/>
    <w:rsid w:val="008F3F01"/>
    <w:pPr>
      <w:spacing w:after="0" w:line="240" w:lineRule="auto"/>
    </w:pPr>
    <w:rPr>
      <w:lang w:val="es-MX"/>
    </w:rPr>
  </w:style>
  <w:style w:type="paragraph" w:styleId="Textodeglobo">
    <w:name w:val="Balloon Text"/>
    <w:basedOn w:val="Normal"/>
    <w:link w:val="TextodegloboCar"/>
    <w:uiPriority w:val="99"/>
    <w:semiHidden/>
    <w:unhideWhenUsed/>
    <w:rsid w:val="008F3F0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3F01"/>
    <w:rPr>
      <w:rFonts w:ascii="Segoe UI" w:hAnsi="Segoe UI" w:cs="Segoe UI"/>
      <w:sz w:val="18"/>
      <w:szCs w:val="18"/>
      <w:lang w:val="es-MX"/>
    </w:rPr>
  </w:style>
  <w:style w:type="paragraph" w:styleId="NormalWeb">
    <w:name w:val="Normal (Web)"/>
    <w:basedOn w:val="Normal"/>
    <w:uiPriority w:val="99"/>
    <w:semiHidden/>
    <w:unhideWhenUsed/>
    <w:rsid w:val="00AE2D57"/>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table" w:styleId="Tablaconcuadrcula">
    <w:name w:val="Table Grid"/>
    <w:basedOn w:val="Tablanormal"/>
    <w:uiPriority w:val="39"/>
    <w:rsid w:val="004926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748612">
      <w:bodyDiv w:val="1"/>
      <w:marLeft w:val="0"/>
      <w:marRight w:val="0"/>
      <w:marTop w:val="0"/>
      <w:marBottom w:val="0"/>
      <w:divBdr>
        <w:top w:val="none" w:sz="0" w:space="0" w:color="auto"/>
        <w:left w:val="none" w:sz="0" w:space="0" w:color="auto"/>
        <w:bottom w:val="none" w:sz="0" w:space="0" w:color="auto"/>
        <w:right w:val="none" w:sz="0" w:space="0" w:color="auto"/>
      </w:divBdr>
    </w:div>
    <w:div w:id="1055736862">
      <w:bodyDiv w:val="1"/>
      <w:marLeft w:val="0"/>
      <w:marRight w:val="0"/>
      <w:marTop w:val="0"/>
      <w:marBottom w:val="0"/>
      <w:divBdr>
        <w:top w:val="none" w:sz="0" w:space="0" w:color="auto"/>
        <w:left w:val="none" w:sz="0" w:space="0" w:color="auto"/>
        <w:bottom w:val="none" w:sz="0" w:space="0" w:color="auto"/>
        <w:right w:val="none" w:sz="0" w:space="0" w:color="auto"/>
      </w:divBdr>
    </w:div>
    <w:div w:id="1720015195">
      <w:bodyDiv w:val="1"/>
      <w:marLeft w:val="0"/>
      <w:marRight w:val="0"/>
      <w:marTop w:val="0"/>
      <w:marBottom w:val="0"/>
      <w:divBdr>
        <w:top w:val="none" w:sz="0" w:space="0" w:color="auto"/>
        <w:left w:val="none" w:sz="0" w:space="0" w:color="auto"/>
        <w:bottom w:val="none" w:sz="0" w:space="0" w:color="auto"/>
        <w:right w:val="none" w:sz="0" w:space="0" w:color="auto"/>
      </w:divBdr>
    </w:div>
    <w:div w:id="20857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edu.xunta.gal/centros/iesfelixmuriel/system/files/Electr&#243;nica%20digital.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1423</Words>
  <Characters>7830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Rashel Frías</dc:creator>
  <cp:keywords/>
  <dc:description/>
  <cp:lastModifiedBy>Fernanda Guanoluisa</cp:lastModifiedBy>
  <cp:revision>2</cp:revision>
  <dcterms:created xsi:type="dcterms:W3CDTF">2020-06-22T20:37:00Z</dcterms:created>
  <dcterms:modified xsi:type="dcterms:W3CDTF">2020-06-22T20:37:00Z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